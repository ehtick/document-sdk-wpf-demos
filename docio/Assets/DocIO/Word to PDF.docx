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0DA15" w14:textId="77777777" w:rsidR="001D38BF" w:rsidRPr="00683DC9" w:rsidRDefault="00AF6E60" w:rsidP="00531BC2">
      <w:pPr>
        <w:pStyle w:val="Heading1"/>
        <w:suppressLineNumbers/>
        <w:jc w:val="center"/>
        <w:rPr>
          <w:rFonts w:cstheme="minorHAnsi"/>
        </w:rPr>
      </w:pPr>
      <w:r w:rsidRPr="00683DC9">
        <w:rPr>
          <w:rFonts w:cstheme="minorHAnsi"/>
        </w:rPr>
        <w:t xml:space="preserve">Word to </w:t>
      </w:r>
      <w:r w:rsidR="007D3C19">
        <w:rPr>
          <w:rFonts w:cstheme="minorHAnsi"/>
        </w:rPr>
        <w:t>PDF</w:t>
      </w:r>
      <w:r w:rsidRPr="00683DC9">
        <w:rPr>
          <w:rFonts w:cstheme="minorHAnsi"/>
        </w:rPr>
        <w:t xml:space="preserve"> conversion</w:t>
      </w:r>
    </w:p>
    <w:p w14:paraId="3FEB4DB7" w14:textId="70A867A9" w:rsidR="001A4E73" w:rsidRDefault="001A4E73" w:rsidP="0004698E">
      <w:pPr>
        <w:pStyle w:val="t"/>
        <w:rPr>
          <w:color w:val="000000"/>
          <w:lang w:val="fr-FR" w:eastAsia="en-IN"/>
        </w:rPr>
      </w:pPr>
      <w:r w:rsidRPr="0004698E">
        <w:rPr>
          <w:noProof/>
          <w:lang w:eastAsia="en-US"/>
        </w:rPr>
        <w:drawing>
          <wp:anchor distT="0" distB="0" distL="114300" distR="114300" simplePos="0" relativeHeight="251658244" behindDoc="0" locked="1" layoutInCell="1" allowOverlap="1" wp14:anchorId="2531F21B" wp14:editId="32E6236D">
            <wp:simplePos x="0" y="0"/>
            <wp:positionH relativeFrom="column">
              <wp:posOffset>4933950</wp:posOffset>
            </wp:positionH>
            <wp:positionV relativeFrom="margin">
              <wp:posOffset>1644650</wp:posOffset>
            </wp:positionV>
            <wp:extent cx="1228725" cy="1228725"/>
            <wp:effectExtent l="266700" t="266700" r="238125" b="257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03" w:rsidRPr="00414B03">
        <w:rPr>
          <w:color w:val="000000"/>
          <w:lang w:val="fr-FR" w:eastAsia="en-IN"/>
        </w:rPr>
        <w:t xml:space="preserve">Lorem ipsum </w:t>
      </w:r>
      <w:proofErr w:type="spellStart"/>
      <w:r w:rsidR="00414B03" w:rsidRPr="00414B03">
        <w:rPr>
          <w:color w:val="000000"/>
          <w:lang w:val="fr-FR" w:eastAsia="en-IN"/>
        </w:rPr>
        <w:t>dolor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sit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amet</w:t>
      </w:r>
      <w:proofErr w:type="spellEnd"/>
      <w:r w:rsidR="00414B03" w:rsidRPr="00414B03">
        <w:rPr>
          <w:color w:val="000000"/>
          <w:lang w:val="fr-FR" w:eastAsia="en-IN"/>
        </w:rPr>
        <w:t xml:space="preserve">, </w:t>
      </w:r>
      <w:proofErr w:type="spellStart"/>
      <w:r w:rsidR="00414B03" w:rsidRPr="00414B03">
        <w:rPr>
          <w:color w:val="000000"/>
          <w:lang w:val="fr-FR" w:eastAsia="en-IN"/>
        </w:rPr>
        <w:t>lacus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amet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amet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ultricies</w:t>
      </w:r>
      <w:proofErr w:type="spellEnd"/>
      <w:r w:rsidR="00414B03" w:rsidRPr="00414B03">
        <w:rPr>
          <w:color w:val="000000"/>
          <w:lang w:val="fr-FR" w:eastAsia="en-IN"/>
        </w:rPr>
        <w:t xml:space="preserve">. </w:t>
      </w:r>
      <w:commentRangeStart w:id="0"/>
      <w:commentRangeStart w:id="1"/>
      <w:proofErr w:type="spellStart"/>
      <w:r w:rsidR="00414B03" w:rsidRPr="00414B03">
        <w:rPr>
          <w:color w:val="000000"/>
          <w:lang w:val="fr-FR" w:eastAsia="en-IN"/>
        </w:rPr>
        <w:t>Quisque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commentRangeEnd w:id="0"/>
      <w:r w:rsidR="003A2A71">
        <w:rPr>
          <w:rStyle w:val="CommentReference"/>
          <w:rFonts w:eastAsia="Times New Roman"/>
          <w:lang w:eastAsia="en-US"/>
        </w:rPr>
        <w:commentReference w:id="0"/>
      </w:r>
      <w:commentRangeEnd w:id="1"/>
      <w:r w:rsidR="00B03075">
        <w:rPr>
          <w:rStyle w:val="CommentReference"/>
          <w:rFonts w:eastAsia="Times New Roman"/>
          <w:lang w:eastAsia="en-US"/>
        </w:rPr>
        <w:commentReference w:id="1"/>
      </w:r>
      <w:r w:rsidR="00414B03" w:rsidRPr="00414B03">
        <w:rPr>
          <w:color w:val="000000"/>
          <w:lang w:val="fr-FR" w:eastAsia="en-IN"/>
        </w:rPr>
        <w:t xml:space="preserve">mi </w:t>
      </w:r>
      <w:proofErr w:type="spellStart"/>
      <w:r w:rsidR="00414B03" w:rsidRPr="00414B03">
        <w:rPr>
          <w:color w:val="000000"/>
          <w:lang w:val="fr-FR" w:eastAsia="en-IN"/>
        </w:rPr>
        <w:t>venenatis</w:t>
      </w:r>
      <w:proofErr w:type="spellEnd"/>
      <w:r w:rsidR="00414B03" w:rsidRPr="00414B03">
        <w:rPr>
          <w:color w:val="000000"/>
          <w:lang w:val="fr-FR" w:eastAsia="en-IN"/>
        </w:rPr>
        <w:t xml:space="preserve"> morbi libero, </w:t>
      </w:r>
      <w:proofErr w:type="spellStart"/>
      <w:proofErr w:type="gramStart"/>
      <w:r w:rsidR="00414B03" w:rsidRPr="00414B03">
        <w:rPr>
          <w:color w:val="000000"/>
          <w:lang w:val="fr-FR" w:eastAsia="en-IN"/>
        </w:rPr>
        <w:t>orci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r w:rsidR="00414B03" w:rsidRPr="005F3993">
        <w:rPr>
          <w:color w:val="000000"/>
          <w:lang w:val="fr-FR" w:eastAsia="en-IN"/>
        </w:rPr>
        <w:t xml:space="preserve"> </w:t>
      </w:r>
      <w:r w:rsidRPr="005F3993">
        <w:rPr>
          <w:color w:val="000000"/>
          <w:lang w:val="fr-FR" w:eastAsia="en-IN"/>
        </w:rPr>
        <w:t>dis</w:t>
      </w:r>
      <w:proofErr w:type="gramEnd"/>
      <w:r w:rsidRPr="005F3993">
        <w:rPr>
          <w:color w:val="000000"/>
          <w:lang w:val="fr-FR" w:eastAsia="en-IN"/>
        </w:rPr>
        <w:t xml:space="preserve">, mi ut et class porta, massa </w:t>
      </w:r>
      <w:proofErr w:type="spellStart"/>
      <w:r w:rsidRPr="005F3993">
        <w:rPr>
          <w:color w:val="000000"/>
          <w:lang w:val="fr-FR" w:eastAsia="en-IN"/>
        </w:rPr>
        <w:t>ligula</w:t>
      </w:r>
      <w:proofErr w:type="spellEnd"/>
      <w:r w:rsidRPr="005F3993">
        <w:rPr>
          <w:color w:val="000000"/>
          <w:lang w:val="fr-FR" w:eastAsia="en-IN"/>
        </w:rPr>
        <w:t xml:space="preserve"> magna </w:t>
      </w:r>
      <w:proofErr w:type="spellStart"/>
      <w:r w:rsidRPr="005F3993">
        <w:rPr>
          <w:color w:val="000000"/>
          <w:lang w:val="fr-FR" w:eastAsia="en-IN"/>
        </w:rPr>
        <w:t>enim</w:t>
      </w:r>
      <w:proofErr w:type="spellEnd"/>
      <w:r w:rsidRPr="005F3993">
        <w:rPr>
          <w:color w:val="000000"/>
          <w:lang w:val="fr-FR" w:eastAsia="en-IN"/>
        </w:rPr>
        <w:t xml:space="preserve">, </w:t>
      </w:r>
      <w:proofErr w:type="spellStart"/>
      <w:r w:rsidRPr="005F3993">
        <w:rPr>
          <w:color w:val="000000"/>
          <w:lang w:val="fr-FR" w:eastAsia="en-IN"/>
        </w:rPr>
        <w:t>aliquam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Pr="005F3993">
        <w:rPr>
          <w:color w:val="000000"/>
          <w:lang w:val="fr-FR" w:eastAsia="en-IN"/>
        </w:rPr>
        <w:t>orci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="005F3993">
        <w:rPr>
          <w:color w:val="000000"/>
          <w:lang w:val="fr-FR" w:eastAsia="en-IN"/>
        </w:rPr>
        <w:t>vestibulum</w:t>
      </w:r>
      <w:proofErr w:type="spellEnd"/>
    </w:p>
    <w:p w14:paraId="41114983" w14:textId="527175FB" w:rsidR="001A7E39" w:rsidRPr="001A7E39" w:rsidRDefault="000F2B4F" w:rsidP="00531BC2">
      <w:pPr>
        <w:pStyle w:val="t"/>
        <w:suppressLineNumbers/>
        <w:outlineLvl w:val="1"/>
        <w:rPr>
          <w:b/>
          <w:color w:val="000000"/>
          <w:sz w:val="28"/>
          <w:lang w:val="fr-FR" w:eastAsia="en-IN"/>
        </w:rPr>
      </w:pPr>
      <w:proofErr w:type="spellStart"/>
      <w:r>
        <w:rPr>
          <w:b/>
          <w:color w:val="000000"/>
          <w:sz w:val="28"/>
          <w:lang w:val="fr-FR" w:eastAsia="en-IN"/>
        </w:rPr>
        <w:t>Mathematical</w:t>
      </w:r>
      <w:proofErr w:type="spellEnd"/>
      <w:r>
        <w:rPr>
          <w:b/>
          <w:color w:val="000000"/>
          <w:sz w:val="28"/>
          <w:lang w:val="fr-FR" w:eastAsia="en-IN"/>
        </w:rPr>
        <w:t xml:space="preserve"> </w:t>
      </w:r>
      <w:r w:rsidR="001A7E39" w:rsidRPr="001A7E39">
        <w:rPr>
          <w:b/>
          <w:color w:val="000000"/>
          <w:sz w:val="28"/>
          <w:lang w:val="fr-FR" w:eastAsia="en-IN"/>
        </w:rPr>
        <w:t>Equation</w:t>
      </w:r>
    </w:p>
    <w:p w14:paraId="3BA39192" w14:textId="1F8DB3FB" w:rsidR="00C44CE0" w:rsidRPr="000F2B4F" w:rsidRDefault="000F2B4F" w:rsidP="00531BC2">
      <w:pPr>
        <w:pStyle w:val="t"/>
        <w:suppressLineNumbers/>
        <w:rPr>
          <w:color w:val="000000"/>
          <w:sz w:val="36"/>
          <w:lang w:val="fr-FR" w:eastAsia="en-I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36"/>
              <w:lang w:val="fr-FR" w:eastAsia="en-IN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6"/>
              <w:lang w:val="fr-FR" w:eastAsia="en-IN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6"/>
              <w:lang w:val="fr-FR" w:eastAsia="en-IN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36"/>
                      <w:lang w:val="fr-FR" w:eastAsia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lang w:val="fr-FR" w:eastAsia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A3E78EE" w14:textId="77777777" w:rsidR="000F2B4F" w:rsidRPr="000F2B4F" w:rsidRDefault="000F2B4F" w:rsidP="00531BC2">
      <w:pPr>
        <w:pStyle w:val="t"/>
        <w:suppressLineNumbers/>
        <w:rPr>
          <w:b/>
          <w:color w:val="000000"/>
          <w:sz w:val="36"/>
          <w:lang w:val="fr-FR" w:eastAsia="en-IN"/>
        </w:rPr>
      </w:pPr>
    </w:p>
    <w:p w14:paraId="15B50F64" w14:textId="31F6EB7E" w:rsidR="001A4E73" w:rsidRPr="00DD49CF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50669F">
        <w:rPr>
          <w:b/>
          <w:color w:val="000000"/>
          <w:sz w:val="24"/>
          <w:szCs w:val="24"/>
          <w:lang w:val="fr-FR" w:eastAsia="en-IN"/>
          <w:rPrChange w:id="2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facilisis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vitae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cum a </w:t>
      </w:r>
      <w:proofErr w:type="spellStart"/>
      <w:proofErr w:type="gramStart"/>
      <w:r w:rsidRPr="00DD49CF">
        <w:rPr>
          <w:color w:val="000000"/>
          <w:sz w:val="24"/>
          <w:szCs w:val="24"/>
          <w:lang w:val="fr-FR" w:eastAsia="en-IN"/>
        </w:rPr>
        <w:t>a</w:t>
      </w:r>
      <w:proofErr w:type="spellEnd"/>
      <w:proofErr w:type="gram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dui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massa in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dolor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per,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felis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amet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>.</w:t>
      </w:r>
    </w:p>
    <w:p w14:paraId="5E1C23C7" w14:textId="77777777" w:rsidR="001A4E73" w:rsidRPr="001A4E73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50669F">
        <w:rPr>
          <w:i/>
          <w:color w:val="000000"/>
          <w:sz w:val="24"/>
          <w:szCs w:val="24"/>
          <w:lang w:val="fr-FR" w:eastAsia="en-IN"/>
          <w:rPrChange w:id="3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Auctor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eleifend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in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omnis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elit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vestibulum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donec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elementum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tellus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est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mauris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id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aliquam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at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arcu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pretium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proin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dolor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vel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ultrices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amet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dignissim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mauris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vehicula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>.</w:t>
      </w:r>
    </w:p>
    <w:p w14:paraId="789568D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50669F">
        <w:rPr>
          <w:color w:val="000000"/>
          <w:sz w:val="24"/>
          <w:szCs w:val="24"/>
          <w:u w:val="single"/>
          <w:lang w:val="fr-FR" w:eastAsia="en-IN"/>
          <w:rPrChange w:id="4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Lorem</w:t>
      </w:r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neque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purus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taciti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quis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16E3573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</w:p>
    <w:p w14:paraId="2A94EC69" w14:textId="6B06AE84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 xml:space="preserve">Vestibulum duis </w:t>
      </w:r>
      <w:ins w:id="5" w:author="Ramaraj Marimuthu [2]" w:date="2020-12-01T15:07:00Z">
        <w:r w:rsidR="006718F7" w:rsidRPr="006718F7">
          <w:rPr>
            <w:color w:val="000000"/>
            <w:sz w:val="24"/>
            <w:szCs w:val="24"/>
            <w:lang w:val="de-DE" w:eastAsia="en-IN"/>
          </w:rPr>
          <w:t xml:space="preserve">lacus amet amet </w:t>
        </w:r>
      </w:ins>
      <w:r w:rsidRPr="00D66DB2">
        <w:rPr>
          <w:color w:val="000000"/>
          <w:sz w:val="24"/>
          <w:szCs w:val="24"/>
          <w:lang w:val="de-DE" w:eastAsia="en-IN"/>
        </w:rPr>
        <w:t xml:space="preserve">integer diam mi libero felis, sollicitudin id dictum etiam blandit lacus, ac condimentum </w:t>
      </w:r>
      <w:r w:rsidR="0004698E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8" behindDoc="1" locked="1" layoutInCell="1" allowOverlap="1" wp14:anchorId="1011940E" wp14:editId="0D699403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1495425" cy="1495425"/>
            <wp:effectExtent l="0" t="0" r="9525" b="9525"/>
            <wp:wrapTight wrapText="bothSides">
              <wp:wrapPolygon edited="1">
                <wp:start x="9906" y="0"/>
                <wp:lineTo x="2476" y="3027"/>
                <wp:lineTo x="2476" y="8805"/>
                <wp:lineTo x="0" y="10456"/>
                <wp:lineTo x="0" y="11832"/>
                <wp:lineTo x="5778" y="13208"/>
                <wp:lineTo x="3027" y="17610"/>
                <wp:lineTo x="2752" y="18436"/>
                <wp:lineTo x="6879" y="20637"/>
                <wp:lineTo x="9906" y="21462"/>
                <wp:lineTo x="11282" y="21462"/>
                <wp:lineTo x="12932" y="21462"/>
                <wp:lineTo x="18711" y="18436"/>
                <wp:lineTo x="18436" y="13208"/>
                <wp:lineTo x="19398" y="11281"/>
                <wp:lineTo x="21600" y="9906"/>
                <wp:lineTo x="18711" y="8805"/>
                <wp:lineTo x="18161" y="4403"/>
                <wp:lineTo x="19261" y="3577"/>
                <wp:lineTo x="18436" y="2752"/>
                <wp:lineTo x="11282" y="0"/>
                <wp:lineTo x="9906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6DB2">
        <w:rPr>
          <w:color w:val="000000"/>
          <w:sz w:val="24"/>
          <w:szCs w:val="24"/>
          <w:lang w:val="de-DE" w:eastAsia="en-IN"/>
        </w:rPr>
        <w:t>magna dictumst interdum et,</w:t>
      </w:r>
    </w:p>
    <w:p w14:paraId="2E3E4A6B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nam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commodo mi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habitasse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enim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fringilla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nunc,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amet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aliquam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sapien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gramStart"/>
      <w:r w:rsidRPr="006A5DD2">
        <w:rPr>
          <w:color w:val="000000"/>
          <w:sz w:val="24"/>
          <w:szCs w:val="24"/>
          <w:lang w:val="es-MX" w:eastAsia="en-IN"/>
        </w:rPr>
        <w:t>per tortor</w:t>
      </w:r>
      <w:proofErr w:type="gram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luctus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. </w:t>
      </w:r>
      <w:commentRangeStart w:id="6"/>
      <w:proofErr w:type="spellStart"/>
      <w:r w:rsidRPr="006A5DD2">
        <w:rPr>
          <w:color w:val="000000"/>
          <w:sz w:val="24"/>
          <w:szCs w:val="24"/>
          <w:lang w:val="es-MX" w:eastAsia="en-IN"/>
        </w:rPr>
        <w:t>Conubia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voluptates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at nunc,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congue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lectus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malesuada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.</w:t>
      </w:r>
    </w:p>
    <w:p w14:paraId="26B9AF48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Rutrum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quo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morbi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feugiat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sed mi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turpis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,</w:t>
      </w:r>
      <w:r w:rsidR="00B01BC5" w:rsidRPr="006A5DD2">
        <w:rPr>
          <w:color w:val="000000"/>
          <w:sz w:val="24"/>
          <w:szCs w:val="24"/>
          <w:lang w:val="es-MX" w:eastAsia="en-IN"/>
        </w:rPr>
        <w:t xml:space="preserve"> ac </w:t>
      </w:r>
      <w:proofErr w:type="spellStart"/>
      <w:r w:rsidR="00B01BC5" w:rsidRPr="006A5DD2">
        <w:rPr>
          <w:color w:val="000000"/>
          <w:sz w:val="24"/>
          <w:szCs w:val="24"/>
          <w:lang w:val="es-MX" w:eastAsia="en-IN"/>
        </w:rPr>
        <w:t>cursus</w:t>
      </w:r>
      <w:proofErr w:type="spellEnd"/>
      <w:r w:rsidR="00B01BC5"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="00B01BC5" w:rsidRPr="006A5DD2">
        <w:rPr>
          <w:color w:val="000000"/>
          <w:sz w:val="24"/>
          <w:szCs w:val="24"/>
          <w:lang w:val="es-MX" w:eastAsia="en-IN"/>
        </w:rPr>
        <w:t>integer</w:t>
      </w:r>
      <w:proofErr w:type="spellEnd"/>
      <w:r w:rsidR="00B01BC5" w:rsidRPr="006A5DD2">
        <w:rPr>
          <w:color w:val="000000"/>
          <w:sz w:val="24"/>
          <w:szCs w:val="24"/>
          <w:lang w:val="es-MX" w:eastAsia="en-IN"/>
        </w:rPr>
        <w:t xml:space="preserve"> ornare dolor</w:t>
      </w:r>
      <w:r w:rsidR="00281526"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Purus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dui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in et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tincidunt</w:t>
      </w:r>
      <w:commentRangeEnd w:id="6"/>
      <w:proofErr w:type="spellEnd"/>
      <w:r w:rsidR="00656BA8">
        <w:rPr>
          <w:rStyle w:val="CommentReference"/>
        </w:rPr>
        <w:commentReference w:id="6"/>
      </w:r>
      <w:r w:rsidRPr="006A5DD2">
        <w:rPr>
          <w:color w:val="000000"/>
          <w:sz w:val="24"/>
          <w:szCs w:val="24"/>
          <w:lang w:val="es-MX" w:eastAsia="en-IN"/>
        </w:rPr>
        <w:t xml:space="preserve">, sed eros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pede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adipiscing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tellus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est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suscipit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,</w:t>
      </w:r>
    </w:p>
    <w:p w14:paraId="3C8630C7" w14:textId="77777777"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arcu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nec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fringilla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vel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aliquam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mollis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lorem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rerum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hac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vestibulum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ante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. </w:t>
      </w:r>
      <w:proofErr w:type="spellStart"/>
      <w:r w:rsidRPr="00EB0C80">
        <w:rPr>
          <w:color w:val="000000"/>
          <w:sz w:val="24"/>
          <w:szCs w:val="24"/>
          <w:lang w:val="es-MX" w:eastAsia="en-IN"/>
        </w:rPr>
        <w:t>Volutpat</w:t>
      </w:r>
      <w:proofErr w:type="spellEnd"/>
      <w:r w:rsidRPr="00EB0C80">
        <w:rPr>
          <w:color w:val="000000"/>
          <w:sz w:val="24"/>
          <w:szCs w:val="24"/>
          <w:lang w:val="es-MX" w:eastAsia="en-IN"/>
        </w:rPr>
        <w:t xml:space="preserve"> a </w:t>
      </w:r>
      <w:proofErr w:type="spellStart"/>
      <w:r w:rsidRPr="00EB0C80">
        <w:rPr>
          <w:color w:val="000000"/>
          <w:sz w:val="24"/>
          <w:szCs w:val="24"/>
          <w:lang w:val="es-MX" w:eastAsia="en-IN"/>
        </w:rPr>
        <w:t>lectus</w:t>
      </w:r>
      <w:proofErr w:type="spellEnd"/>
      <w:r w:rsidRPr="00EB0C80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EB0C80">
        <w:rPr>
          <w:color w:val="000000"/>
          <w:sz w:val="24"/>
          <w:szCs w:val="24"/>
          <w:lang w:val="es-MX" w:eastAsia="en-IN"/>
        </w:rPr>
        <w:t>lorem</w:t>
      </w:r>
      <w:proofErr w:type="spellEnd"/>
      <w:r w:rsidRPr="00EB0C80">
        <w:rPr>
          <w:color w:val="000000"/>
          <w:sz w:val="24"/>
          <w:szCs w:val="24"/>
          <w:lang w:val="es-MX" w:eastAsia="en-IN"/>
        </w:rPr>
        <w:t xml:space="preserve"> pulvinar quis.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Lobortis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vehicula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in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imperdiet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orci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urna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>.</w:t>
      </w:r>
    </w:p>
    <w:p w14:paraId="030A110C" w14:textId="77777777" w:rsidR="002A0BBC" w:rsidRPr="006A5DD2" w:rsidRDefault="0041196C" w:rsidP="002A0BBC">
      <w:pPr>
        <w:pStyle w:val="t"/>
        <w:rPr>
          <w:color w:val="000000"/>
          <w:lang w:val="es-MX" w:eastAsia="en-IN"/>
        </w:rPr>
      </w:pPr>
      <w:r w:rsidRPr="00BB6F84">
        <w:rPr>
          <w:color w:val="000000"/>
          <w:lang w:val="en-IN" w:eastAsia="en-IN"/>
          <w:rPrChange w:id="7" w:author="Suriya Balamurugan" w:date="2021-02-22T18:31:00Z">
            <w:rPr>
              <w:color w:val="000000"/>
              <w:lang w:val="es-MX" w:eastAsia="en-IN"/>
            </w:rPr>
          </w:rPrChange>
        </w:rPr>
        <w:t xml:space="preserve">Lorem ipsum </w:t>
      </w:r>
      <w:proofErr w:type="spellStart"/>
      <w:r w:rsidRPr="00BB6F84">
        <w:rPr>
          <w:color w:val="000000"/>
          <w:lang w:val="en-IN" w:eastAsia="en-IN"/>
          <w:rPrChange w:id="8" w:author="Suriya Balamurugan" w:date="2021-02-22T18:31:00Z">
            <w:rPr>
              <w:color w:val="000000"/>
              <w:lang w:val="es-MX" w:eastAsia="en-IN"/>
            </w:rPr>
          </w:rPrChange>
        </w:rPr>
        <w:t>dolor</w:t>
      </w:r>
      <w:proofErr w:type="spellEnd"/>
      <w:r w:rsidRPr="00BB6F84">
        <w:rPr>
          <w:color w:val="000000"/>
          <w:lang w:val="en-IN" w:eastAsia="en-IN"/>
          <w:rPrChange w:id="9" w:author="Suriya Balamurugan" w:date="2021-02-22T18:31:00Z">
            <w:rPr>
              <w:color w:val="000000"/>
              <w:lang w:val="es-MX" w:eastAsia="en-IN"/>
            </w:rPr>
          </w:rPrChange>
        </w:rPr>
        <w:t xml:space="preserve"> </w:t>
      </w:r>
      <w:proofErr w:type="gramStart"/>
      <w:r w:rsidRPr="00BB6F84">
        <w:rPr>
          <w:color w:val="000000"/>
          <w:lang w:val="en-IN" w:eastAsia="en-IN"/>
          <w:rPrChange w:id="10" w:author="Suriya Balamurugan" w:date="2021-02-22T18:31:00Z">
            <w:rPr>
              <w:color w:val="000000"/>
              <w:lang w:val="es-MX" w:eastAsia="en-IN"/>
            </w:rPr>
          </w:rPrChange>
        </w:rPr>
        <w:t>sit</w:t>
      </w:r>
      <w:proofErr w:type="gramEnd"/>
      <w:r w:rsidRPr="00BB6F84">
        <w:rPr>
          <w:color w:val="000000"/>
          <w:lang w:val="en-IN" w:eastAsia="en-IN"/>
          <w:rPrChange w:id="11" w:author="Suriya Balamurugan" w:date="2021-02-22T18:31:00Z">
            <w:rPr>
              <w:color w:val="000000"/>
              <w:lang w:val="es-MX" w:eastAsia="en-IN"/>
            </w:rPr>
          </w:rPrChange>
        </w:rPr>
        <w:t xml:space="preserve"> </w:t>
      </w:r>
      <w:proofErr w:type="spellStart"/>
      <w:r w:rsidRPr="00BB6F84">
        <w:rPr>
          <w:color w:val="000000"/>
          <w:lang w:val="en-IN" w:eastAsia="en-IN"/>
          <w:rPrChange w:id="12" w:author="Suriya Balamurugan" w:date="2021-02-22T18:31:00Z">
            <w:rPr>
              <w:color w:val="000000"/>
              <w:lang w:val="es-MX" w:eastAsia="en-IN"/>
            </w:rPr>
          </w:rPrChange>
        </w:rPr>
        <w:t>amet</w:t>
      </w:r>
      <w:proofErr w:type="spellEnd"/>
      <w:r w:rsidRPr="00BB6F84">
        <w:rPr>
          <w:color w:val="000000"/>
          <w:lang w:val="en-IN" w:eastAsia="en-IN"/>
          <w:rPrChange w:id="13" w:author="Suriya Balamurugan" w:date="2021-02-22T18:31:00Z">
            <w:rPr>
              <w:color w:val="000000"/>
              <w:lang w:val="es-MX" w:eastAsia="en-IN"/>
            </w:rPr>
          </w:rPrChange>
        </w:rPr>
        <w:t xml:space="preserve">, </w:t>
      </w:r>
      <w:proofErr w:type="spellStart"/>
      <w:r w:rsidRPr="00BB6F84">
        <w:rPr>
          <w:color w:val="000000"/>
          <w:lang w:val="en-IN" w:eastAsia="en-IN"/>
          <w:rPrChange w:id="14" w:author="Suriya Balamurugan" w:date="2021-02-22T18:31:00Z">
            <w:rPr>
              <w:color w:val="000000"/>
              <w:lang w:val="es-MX" w:eastAsia="en-IN"/>
            </w:rPr>
          </w:rPrChange>
        </w:rPr>
        <w:t>lacus</w:t>
      </w:r>
      <w:proofErr w:type="spellEnd"/>
      <w:r w:rsidRPr="00BB6F84">
        <w:rPr>
          <w:color w:val="000000"/>
          <w:lang w:val="en-IN" w:eastAsia="en-IN"/>
          <w:rPrChange w:id="15" w:author="Suriya Balamurugan" w:date="2021-02-22T18:31:00Z">
            <w:rPr>
              <w:color w:val="000000"/>
              <w:lang w:val="es-MX" w:eastAsia="en-IN"/>
            </w:rPr>
          </w:rPrChange>
        </w:rPr>
        <w:t xml:space="preserve"> </w:t>
      </w:r>
      <w:proofErr w:type="spellStart"/>
      <w:r w:rsidRPr="00BB6F84">
        <w:rPr>
          <w:color w:val="000000"/>
          <w:lang w:val="en-IN" w:eastAsia="en-IN"/>
          <w:rPrChange w:id="16" w:author="Suriya Balamurugan" w:date="2021-02-22T18:31:00Z">
            <w:rPr>
              <w:color w:val="000000"/>
              <w:lang w:val="es-MX" w:eastAsia="en-IN"/>
            </w:rPr>
          </w:rPrChange>
        </w:rPr>
        <w:t>amet</w:t>
      </w:r>
      <w:proofErr w:type="spellEnd"/>
      <w:r w:rsidRPr="00BB6F84">
        <w:rPr>
          <w:color w:val="000000"/>
          <w:lang w:val="en-IN" w:eastAsia="en-IN"/>
          <w:rPrChange w:id="17" w:author="Suriya Balamurugan" w:date="2021-02-22T18:31:00Z">
            <w:rPr>
              <w:color w:val="000000"/>
              <w:lang w:val="es-MX" w:eastAsia="en-IN"/>
            </w:rPr>
          </w:rPrChange>
        </w:rPr>
        <w:t xml:space="preserve"> </w:t>
      </w:r>
      <w:proofErr w:type="spellStart"/>
      <w:r w:rsidRPr="00BB6F84">
        <w:rPr>
          <w:color w:val="000000"/>
          <w:lang w:val="en-IN" w:eastAsia="en-IN"/>
          <w:rPrChange w:id="18" w:author="Suriya Balamurugan" w:date="2021-02-22T18:31:00Z">
            <w:rPr>
              <w:color w:val="000000"/>
              <w:lang w:val="es-MX" w:eastAsia="en-IN"/>
            </w:rPr>
          </w:rPrChange>
        </w:rPr>
        <w:t>amet</w:t>
      </w:r>
      <w:proofErr w:type="spellEnd"/>
      <w:r w:rsidRPr="00BB6F84">
        <w:rPr>
          <w:color w:val="000000"/>
          <w:lang w:val="en-IN" w:eastAsia="en-IN"/>
          <w:rPrChange w:id="19" w:author="Suriya Balamurugan" w:date="2021-02-22T18:31:00Z">
            <w:rPr>
              <w:color w:val="000000"/>
              <w:lang w:val="es-MX" w:eastAsia="en-IN"/>
            </w:rPr>
          </w:rPrChange>
        </w:rPr>
        <w:t xml:space="preserve"> </w:t>
      </w:r>
      <w:proofErr w:type="spellStart"/>
      <w:r w:rsidRPr="00BB6F84">
        <w:rPr>
          <w:color w:val="000000"/>
          <w:lang w:val="en-IN" w:eastAsia="en-IN"/>
          <w:rPrChange w:id="20" w:author="Suriya Balamurugan" w:date="2021-02-22T18:31:00Z">
            <w:rPr>
              <w:color w:val="000000"/>
              <w:lang w:val="es-MX" w:eastAsia="en-IN"/>
            </w:rPr>
          </w:rPrChange>
        </w:rPr>
        <w:t>ultricies</w:t>
      </w:r>
      <w:proofErr w:type="spellEnd"/>
      <w:r w:rsidRPr="00BB6F84">
        <w:rPr>
          <w:color w:val="000000"/>
          <w:lang w:val="en-IN" w:eastAsia="en-IN"/>
          <w:rPrChange w:id="21" w:author="Suriya Balamurugan" w:date="2021-02-22T18:31:00Z">
            <w:rPr>
              <w:color w:val="000000"/>
              <w:lang w:val="es-MX" w:eastAsia="en-IN"/>
            </w:rPr>
          </w:rPrChange>
        </w:rPr>
        <w:t xml:space="preserve">. </w:t>
      </w:r>
      <w:r w:rsidRPr="0041196C">
        <w:rPr>
          <w:color w:val="000000"/>
          <w:lang w:val="es-MX" w:eastAsia="en-IN"/>
        </w:rPr>
        <w:t xml:space="preserve">Quisque mi </w:t>
      </w:r>
      <w:proofErr w:type="spellStart"/>
      <w:r w:rsidRPr="0041196C">
        <w:rPr>
          <w:color w:val="000000"/>
          <w:lang w:val="es-MX" w:eastAsia="en-IN"/>
        </w:rPr>
        <w:t>venenatis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morbi</w:t>
      </w:r>
      <w:proofErr w:type="spellEnd"/>
      <w:r w:rsidRPr="0041196C">
        <w:rPr>
          <w:color w:val="000000"/>
          <w:lang w:val="es-MX" w:eastAsia="en-IN"/>
        </w:rPr>
        <w:t xml:space="preserve"> libero, </w:t>
      </w:r>
      <w:proofErr w:type="spellStart"/>
      <w:r w:rsidRPr="0041196C">
        <w:rPr>
          <w:color w:val="000000"/>
          <w:lang w:val="es-MX" w:eastAsia="en-IN"/>
        </w:rPr>
        <w:t>orci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dis</w:t>
      </w:r>
      <w:proofErr w:type="spellEnd"/>
      <w:r w:rsidRPr="0041196C">
        <w:rPr>
          <w:color w:val="000000"/>
          <w:lang w:val="es-MX" w:eastAsia="en-IN"/>
        </w:rPr>
        <w:t xml:space="preserve">, mi ut et </w:t>
      </w:r>
      <w:proofErr w:type="spellStart"/>
      <w:r w:rsidRPr="0041196C">
        <w:rPr>
          <w:color w:val="000000"/>
          <w:lang w:val="es-MX" w:eastAsia="en-IN"/>
        </w:rPr>
        <w:t>class</w:t>
      </w:r>
      <w:proofErr w:type="spellEnd"/>
      <w:r w:rsidRPr="0041196C">
        <w:rPr>
          <w:color w:val="000000"/>
          <w:lang w:val="es-MX" w:eastAsia="en-IN"/>
        </w:rPr>
        <w:t xml:space="preserve"> porta, </w:t>
      </w:r>
      <w:proofErr w:type="spellStart"/>
      <w:r w:rsidRPr="0041196C">
        <w:rPr>
          <w:color w:val="000000"/>
          <w:lang w:val="es-MX" w:eastAsia="en-IN"/>
        </w:rPr>
        <w:t>massa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ligula</w:t>
      </w:r>
      <w:proofErr w:type="spellEnd"/>
      <w:r w:rsidRPr="0041196C">
        <w:rPr>
          <w:color w:val="000000"/>
          <w:lang w:val="es-MX" w:eastAsia="en-IN"/>
        </w:rPr>
        <w:t xml:space="preserve"> magna </w:t>
      </w:r>
      <w:proofErr w:type="spellStart"/>
      <w:r w:rsidRPr="0041196C">
        <w:rPr>
          <w:color w:val="000000"/>
          <w:lang w:val="es-MX" w:eastAsia="en-IN"/>
        </w:rPr>
        <w:t>enim</w:t>
      </w:r>
      <w:proofErr w:type="spellEnd"/>
      <w:r w:rsidRPr="0041196C">
        <w:rPr>
          <w:color w:val="000000"/>
          <w:lang w:val="es-MX" w:eastAsia="en-IN"/>
        </w:rPr>
        <w:t xml:space="preserve">, </w:t>
      </w:r>
      <w:proofErr w:type="spellStart"/>
      <w:r w:rsidRPr="0041196C">
        <w:rPr>
          <w:color w:val="000000"/>
          <w:lang w:val="es-MX" w:eastAsia="en-IN"/>
        </w:rPr>
        <w:t>aliquam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orci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vestibulum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tempus</w:t>
      </w:r>
      <w:proofErr w:type="spellEnd"/>
      <w:r w:rsidRPr="0041196C">
        <w:rPr>
          <w:color w:val="000000"/>
          <w:lang w:val="es-MX" w:eastAsia="en-IN"/>
        </w:rPr>
        <w:t>.</w:t>
      </w:r>
    </w:p>
    <w:p w14:paraId="343CA92A" w14:textId="77777777" w:rsidR="002A0BBC" w:rsidRPr="00DB4056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proofErr w:type="spellStart"/>
      <w:r w:rsidRPr="00DB4056">
        <w:rPr>
          <w:color w:val="000000"/>
          <w:sz w:val="24"/>
          <w:szCs w:val="24"/>
          <w:lang w:val="en-IN" w:eastAsia="en-IN"/>
        </w:rPr>
        <w:t>Turpis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facilisis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vitae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consequat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cum a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turpis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dui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consequat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massa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in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dolor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per,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felis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non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amet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>.</w:t>
      </w:r>
    </w:p>
    <w:p w14:paraId="163285C2" w14:textId="77777777" w:rsidR="002A0BBC" w:rsidRPr="001A4E73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Auctor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eleifend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in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omnis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elit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vestibulum,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donec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non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elementum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tellus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est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mauris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id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aliquam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at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lacus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arcu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pretium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proin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lacus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dolor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vel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ultrices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amet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dignissim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mauris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vehicula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>.</w:t>
      </w:r>
    </w:p>
    <w:p w14:paraId="2B421142" w14:textId="77777777"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neque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purus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taciti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quis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209CEA25" w14:textId="77777777" w:rsidR="00D13240" w:rsidRPr="00D66DB2" w:rsidRDefault="002A0BBC" w:rsidP="000F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65F91"/>
          <w:sz w:val="28"/>
          <w:lang w:val="de-DE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</w:t>
      </w:r>
      <w:r w:rsidR="003422F6" w:rsidRPr="00D66DB2">
        <w:rPr>
          <w:color w:val="000000"/>
          <w:sz w:val="24"/>
          <w:szCs w:val="24"/>
          <w:lang w:val="de-DE" w:eastAsia="en-IN"/>
        </w:rPr>
        <w:t xml:space="preserve">elis, sollicitudin id dictum </w:t>
      </w:r>
      <w:r w:rsidR="00DB4056" w:rsidRPr="00D66DB2">
        <w:rPr>
          <w:color w:val="000000"/>
          <w:sz w:val="24"/>
          <w:szCs w:val="24"/>
          <w:lang w:val="de-DE" w:eastAsia="en-IN"/>
        </w:rPr>
        <w:t>am blandit lacus, ac condimentu</w:t>
      </w:r>
      <w:r w:rsidRPr="00D66DB2">
        <w:rPr>
          <w:color w:val="000000"/>
          <w:sz w:val="24"/>
          <w:szCs w:val="24"/>
          <w:lang w:val="de-DE" w:eastAsia="en-IN"/>
        </w:rPr>
        <w:t xml:space="preserve"> magna dictumst interdum et,</w:t>
      </w:r>
      <w:r w:rsidR="00DB4056" w:rsidRPr="00D66DB2">
        <w:rPr>
          <w:color w:val="000000"/>
          <w:sz w:val="24"/>
          <w:szCs w:val="24"/>
          <w:lang w:val="de-DE" w:eastAsia="en-IN"/>
        </w:rPr>
        <w:t xml:space="preserve"> magna dictumst interdum.</w:t>
      </w:r>
      <w:r w:rsidR="00D13240" w:rsidRPr="00D66DB2">
        <w:rPr>
          <w:b/>
          <w:color w:val="365F91"/>
          <w:sz w:val="28"/>
          <w:lang w:val="de-DE"/>
        </w:rPr>
        <w:br w:type="page"/>
      </w:r>
    </w:p>
    <w:p w14:paraId="3ECF46C3" w14:textId="77777777" w:rsidR="00E24059" w:rsidRPr="00683DC9" w:rsidRDefault="00FE39C9" w:rsidP="00531BC2">
      <w:pPr>
        <w:pStyle w:val="Heading2"/>
        <w:spacing w:after="400"/>
        <w:jc w:val="center"/>
        <w:rPr>
          <w:rFonts w:cstheme="minorHAnsi"/>
          <w:sz w:val="24"/>
          <w:szCs w:val="24"/>
        </w:rPr>
      </w:pPr>
      <w:r w:rsidRPr="00683DC9">
        <w:rPr>
          <w:rFonts w:cstheme="minorHAnsi"/>
          <w:sz w:val="24"/>
          <w:szCs w:val="24"/>
        </w:rPr>
        <w:lastRenderedPageBreak/>
        <w:t>Northwind Suppliers</w:t>
      </w:r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14:paraId="70B22DFB" w14:textId="77777777" w:rsidTr="00D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0DA7EF5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2956" w:type="dxa"/>
          </w:tcPr>
          <w:p w14:paraId="494547DB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45" w:type="dxa"/>
          </w:tcPr>
          <w:p w14:paraId="01E28803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78" w:type="dxa"/>
          </w:tcPr>
          <w:p w14:paraId="6A887A5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38" w:type="dxa"/>
          </w:tcPr>
          <w:p w14:paraId="10CA054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279" w:type="dxa"/>
          </w:tcPr>
          <w:p w14:paraId="3138F23F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14:paraId="60F1F2F4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E9AE0E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956" w:type="dxa"/>
          </w:tcPr>
          <w:p w14:paraId="16B20AC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22"/>
            <w:commentRangeStart w:id="23"/>
            <w:commentRangeStart w:id="24"/>
            <w:r w:rsidRPr="00700675">
              <w:rPr>
                <w:noProof/>
                <w:sz w:val="22"/>
                <w:szCs w:val="22"/>
              </w:rPr>
              <w:t>Exotic Liquids</w:t>
            </w:r>
            <w:commentRangeEnd w:id="22"/>
            <w:r w:rsidR="006020A9">
              <w:rPr>
                <w:rStyle w:val="CommentReference"/>
              </w:rPr>
              <w:commentReference w:id="22"/>
            </w:r>
            <w:commentRangeEnd w:id="23"/>
            <w:r w:rsidR="00E25ED2">
              <w:rPr>
                <w:rStyle w:val="CommentReference"/>
              </w:rPr>
              <w:commentReference w:id="23"/>
            </w:r>
            <w:commentRangeEnd w:id="24"/>
            <w:r w:rsidR="00583C56">
              <w:rPr>
                <w:rStyle w:val="CommentReference"/>
              </w:rPr>
              <w:commentReference w:id="24"/>
            </w:r>
          </w:p>
        </w:tc>
        <w:tc>
          <w:tcPr>
            <w:tcW w:w="1645" w:type="dxa"/>
          </w:tcPr>
          <w:p w14:paraId="4753610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78" w:type="dxa"/>
          </w:tcPr>
          <w:p w14:paraId="64BF593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38" w:type="dxa"/>
          </w:tcPr>
          <w:p w14:paraId="1BCE418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279" w:type="dxa"/>
          </w:tcPr>
          <w:p w14:paraId="52B410B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68C87C6D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D02568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956" w:type="dxa"/>
          </w:tcPr>
          <w:p w14:paraId="1DBD60D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45" w:type="dxa"/>
          </w:tcPr>
          <w:p w14:paraId="0539DB8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78" w:type="dxa"/>
          </w:tcPr>
          <w:p w14:paraId="17A66F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38" w:type="dxa"/>
          </w:tcPr>
          <w:p w14:paraId="670F7B1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279" w:type="dxa"/>
          </w:tcPr>
          <w:p w14:paraId="57F18D5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5846224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E5A4D6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956" w:type="dxa"/>
          </w:tcPr>
          <w:p w14:paraId="1958EA5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45" w:type="dxa"/>
          </w:tcPr>
          <w:p w14:paraId="03222DB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78" w:type="dxa"/>
          </w:tcPr>
          <w:p w14:paraId="5140D53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38" w:type="dxa"/>
          </w:tcPr>
          <w:p w14:paraId="3F3FA17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279" w:type="dxa"/>
          </w:tcPr>
          <w:p w14:paraId="0722AC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11FA5906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E3D6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956" w:type="dxa"/>
          </w:tcPr>
          <w:p w14:paraId="72A5C3E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45" w:type="dxa"/>
          </w:tcPr>
          <w:p w14:paraId="5C592C9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78" w:type="dxa"/>
          </w:tcPr>
          <w:p w14:paraId="6410753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38" w:type="dxa"/>
          </w:tcPr>
          <w:p w14:paraId="666CDEE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279" w:type="dxa"/>
          </w:tcPr>
          <w:p w14:paraId="79B0E2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FBBFBB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4C3600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2956" w:type="dxa"/>
          </w:tcPr>
          <w:p w14:paraId="4EC355AA" w14:textId="77777777" w:rsidR="00717768" w:rsidRPr="000C25A3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0C25A3">
              <w:rPr>
                <w:noProof/>
                <w:sz w:val="22"/>
                <w:szCs w:val="22"/>
                <w:lang w:val="fr-FR"/>
              </w:rPr>
              <w:t>Cooperativa de Quesos 'Las Cabras'</w:t>
            </w:r>
          </w:p>
        </w:tc>
        <w:tc>
          <w:tcPr>
            <w:tcW w:w="1645" w:type="dxa"/>
          </w:tcPr>
          <w:p w14:paraId="36BA3C8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78" w:type="dxa"/>
          </w:tcPr>
          <w:p w14:paraId="21B1558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38" w:type="dxa"/>
          </w:tcPr>
          <w:p w14:paraId="2B2BA66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279" w:type="dxa"/>
          </w:tcPr>
          <w:p w14:paraId="449C001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14:paraId="1322641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9B4B6B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2956" w:type="dxa"/>
          </w:tcPr>
          <w:p w14:paraId="04D30B9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45" w:type="dxa"/>
          </w:tcPr>
          <w:p w14:paraId="2F6F4EC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78" w:type="dxa"/>
          </w:tcPr>
          <w:p w14:paraId="5C2F173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38" w:type="dxa"/>
          </w:tcPr>
          <w:p w14:paraId="159A85C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279" w:type="dxa"/>
          </w:tcPr>
          <w:p w14:paraId="640AF3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D74297F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66CD0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2956" w:type="dxa"/>
          </w:tcPr>
          <w:p w14:paraId="67D3627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45" w:type="dxa"/>
          </w:tcPr>
          <w:p w14:paraId="337698C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78" w:type="dxa"/>
          </w:tcPr>
          <w:p w14:paraId="67CEC5D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38" w:type="dxa"/>
          </w:tcPr>
          <w:p w14:paraId="02884C2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279" w:type="dxa"/>
          </w:tcPr>
          <w:p w14:paraId="41DF4558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14:paraId="65ABE983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C68C68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2956" w:type="dxa"/>
          </w:tcPr>
          <w:p w14:paraId="3A94F7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45" w:type="dxa"/>
          </w:tcPr>
          <w:p w14:paraId="7FDEDD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78" w:type="dxa"/>
          </w:tcPr>
          <w:p w14:paraId="23F08D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38" w:type="dxa"/>
          </w:tcPr>
          <w:p w14:paraId="5E684AB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279" w:type="dxa"/>
          </w:tcPr>
          <w:p w14:paraId="6207F0C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23C78543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0F2A38C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2956" w:type="dxa"/>
          </w:tcPr>
          <w:p w14:paraId="61D1239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45" w:type="dxa"/>
          </w:tcPr>
          <w:p w14:paraId="2F4FA7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78" w:type="dxa"/>
          </w:tcPr>
          <w:p w14:paraId="1DE19F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38" w:type="dxa"/>
          </w:tcPr>
          <w:p w14:paraId="73B6756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279" w:type="dxa"/>
          </w:tcPr>
          <w:p w14:paraId="39C3B36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14:paraId="5F7ECFB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850304F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14:paraId="775A1FC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45" w:type="dxa"/>
          </w:tcPr>
          <w:p w14:paraId="578261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78" w:type="dxa"/>
          </w:tcPr>
          <w:p w14:paraId="3FD3D85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38" w:type="dxa"/>
          </w:tcPr>
          <w:p w14:paraId="3D1E8C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279" w:type="dxa"/>
          </w:tcPr>
          <w:p w14:paraId="57F7FBA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14:paraId="3D202CD5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EF2D42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14:paraId="64C2AD7E" w14:textId="77777777" w:rsidR="00717768" w:rsidRPr="00E24059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AT"/>
              </w:rPr>
            </w:pPr>
            <w:r w:rsidRPr="00E24059">
              <w:rPr>
                <w:noProof/>
                <w:sz w:val="22"/>
                <w:szCs w:val="22"/>
                <w:lang w:val="de-AT"/>
              </w:rPr>
              <w:t>Heli Süßwaren GmbH &amp; Co. KG</w:t>
            </w:r>
          </w:p>
        </w:tc>
        <w:tc>
          <w:tcPr>
            <w:tcW w:w="1645" w:type="dxa"/>
          </w:tcPr>
          <w:p w14:paraId="1B86B13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78" w:type="dxa"/>
          </w:tcPr>
          <w:p w14:paraId="194A2B4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38" w:type="dxa"/>
          </w:tcPr>
          <w:p w14:paraId="4D6C27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279" w:type="dxa"/>
          </w:tcPr>
          <w:p w14:paraId="492F782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0374FC3E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664AC9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2956" w:type="dxa"/>
          </w:tcPr>
          <w:p w14:paraId="2F3ED6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45" w:type="dxa"/>
          </w:tcPr>
          <w:p w14:paraId="18BAD9EA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78" w:type="dxa"/>
          </w:tcPr>
          <w:p w14:paraId="534699E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38" w:type="dxa"/>
          </w:tcPr>
          <w:p w14:paraId="568C3AF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279" w:type="dxa"/>
          </w:tcPr>
          <w:p w14:paraId="5CBE1693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391D08B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9FD8D2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2956" w:type="dxa"/>
          </w:tcPr>
          <w:p w14:paraId="4F1CAE3D" w14:textId="77777777" w:rsidR="00717768" w:rsidRPr="00D66DB2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DE"/>
              </w:rPr>
            </w:pPr>
            <w:r w:rsidRPr="00D66DB2">
              <w:rPr>
                <w:noProof/>
                <w:sz w:val="22"/>
                <w:szCs w:val="22"/>
                <w:lang w:val="de-DE"/>
              </w:rPr>
              <w:t>Nord-Ost-Fisch Handelsgesellschaft mbH</w:t>
            </w:r>
          </w:p>
        </w:tc>
        <w:tc>
          <w:tcPr>
            <w:tcW w:w="1645" w:type="dxa"/>
          </w:tcPr>
          <w:p w14:paraId="1A55464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78" w:type="dxa"/>
          </w:tcPr>
          <w:p w14:paraId="5476161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25"/>
            <w:r w:rsidRPr="00700675">
              <w:rPr>
                <w:noProof/>
                <w:sz w:val="22"/>
                <w:szCs w:val="22"/>
              </w:rPr>
              <w:t>Frahmredder 112a</w:t>
            </w:r>
            <w:commentRangeEnd w:id="25"/>
            <w:r w:rsidR="003B7843">
              <w:rPr>
                <w:rStyle w:val="CommentReference"/>
              </w:rPr>
              <w:commentReference w:id="25"/>
            </w:r>
          </w:p>
        </w:tc>
        <w:tc>
          <w:tcPr>
            <w:tcW w:w="1438" w:type="dxa"/>
          </w:tcPr>
          <w:p w14:paraId="513B4E3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279" w:type="dxa"/>
          </w:tcPr>
          <w:p w14:paraId="6B33B11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73AA98EA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E4DE4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2956" w:type="dxa"/>
          </w:tcPr>
          <w:p w14:paraId="4C2F21C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45" w:type="dxa"/>
          </w:tcPr>
          <w:p w14:paraId="4730AC8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78" w:type="dxa"/>
          </w:tcPr>
          <w:p w14:paraId="3157CF4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38" w:type="dxa"/>
          </w:tcPr>
          <w:p w14:paraId="10B8740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279" w:type="dxa"/>
          </w:tcPr>
          <w:p w14:paraId="0F48B73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14:paraId="3D8686C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2B94F94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2956" w:type="dxa"/>
          </w:tcPr>
          <w:p w14:paraId="4A2EC34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45" w:type="dxa"/>
          </w:tcPr>
          <w:p w14:paraId="7F070F0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78" w:type="dxa"/>
          </w:tcPr>
          <w:p w14:paraId="4CD95AC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38" w:type="dxa"/>
          </w:tcPr>
          <w:p w14:paraId="497BBA3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279" w:type="dxa"/>
          </w:tcPr>
          <w:p w14:paraId="2AA2AAF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14:paraId="2ABE925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EE269C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2956" w:type="dxa"/>
          </w:tcPr>
          <w:p w14:paraId="074C1B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45" w:type="dxa"/>
          </w:tcPr>
          <w:p w14:paraId="0DB83B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78" w:type="dxa"/>
          </w:tcPr>
          <w:p w14:paraId="6FC667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38" w:type="dxa"/>
          </w:tcPr>
          <w:p w14:paraId="297CDA56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279" w:type="dxa"/>
          </w:tcPr>
          <w:p w14:paraId="35D0EA7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603CBFC6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00202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2956" w:type="dxa"/>
          </w:tcPr>
          <w:p w14:paraId="5BDDE27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45" w:type="dxa"/>
          </w:tcPr>
          <w:p w14:paraId="6A44C9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78" w:type="dxa"/>
          </w:tcPr>
          <w:p w14:paraId="6BE442F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38" w:type="dxa"/>
          </w:tcPr>
          <w:p w14:paraId="2EEABB8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279" w:type="dxa"/>
          </w:tcPr>
          <w:p w14:paraId="7E2804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14:paraId="1344CAE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5F42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2956" w:type="dxa"/>
          </w:tcPr>
          <w:p w14:paraId="34C48B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45" w:type="dxa"/>
          </w:tcPr>
          <w:p w14:paraId="732B9FE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78" w:type="dxa"/>
          </w:tcPr>
          <w:p w14:paraId="6BA34E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38" w:type="dxa"/>
          </w:tcPr>
          <w:p w14:paraId="72FE7A9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279" w:type="dxa"/>
          </w:tcPr>
          <w:p w14:paraId="27B2D9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14:paraId="66F9F044" w14:textId="77777777" w:rsidTr="000C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12906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2956" w:type="dxa"/>
          </w:tcPr>
          <w:p w14:paraId="2DF08BA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45" w:type="dxa"/>
          </w:tcPr>
          <w:p w14:paraId="002B84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78" w:type="dxa"/>
          </w:tcPr>
          <w:p w14:paraId="208EB5D9" w14:textId="77777777"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14:paraId="1DE312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38" w:type="dxa"/>
          </w:tcPr>
          <w:p w14:paraId="2B3AA0F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279" w:type="dxa"/>
          </w:tcPr>
          <w:p w14:paraId="033D6FE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</w:tbl>
    <w:p w14:paraId="1D833F44" w14:textId="77777777" w:rsidR="00717768" w:rsidRDefault="00717768" w:rsidP="000C25A3">
      <w:pPr>
        <w:pStyle w:val="t"/>
      </w:pPr>
    </w:p>
    <w:p w14:paraId="4F1EE706" w14:textId="77777777" w:rsidR="00317063" w:rsidRDefault="00317063" w:rsidP="000C25A3">
      <w:pPr>
        <w:pStyle w:val="t"/>
      </w:pPr>
    </w:p>
    <w:p w14:paraId="54B6099C" w14:textId="77777777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</w:p>
    <w:p w14:paraId="669B7DC9" w14:textId="09544D5F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  <w:r>
        <w:rPr>
          <w:noProof/>
          <w:color w:val="333333"/>
        </w:rPr>
        <mc:AlternateContent>
          <mc:Choice Requires="wps">
            <w:drawing>
              <wp:inline distT="0" distB="0" distL="0" distR="0" wp14:anchorId="1093F7BE" wp14:editId="1793F73D">
                <wp:extent cx="6238875" cy="381000"/>
                <wp:effectExtent l="0" t="0" r="28575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C32F5" w14:textId="77777777" w:rsidR="00317063" w:rsidRDefault="00317063" w:rsidP="00317063">
                            <w:pPr>
                              <w:pStyle w:val="NormalWeb"/>
                              <w:spacing w:line="360" w:lineRule="auto"/>
                            </w:pPr>
                            <w:r w:rsidRPr="00376B50">
                              <w:rPr>
                                <w:lang w:val="it-IT"/>
                              </w:rPr>
                              <w:t xml:space="preserve">The </w:t>
                            </w:r>
                            <w:r w:rsidRPr="00376B50">
                              <w:rPr>
                                <w:u w:val="dash"/>
                                <w:lang w:val="it-IT"/>
                              </w:rPr>
                              <w:t>Northwind sample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database (</w:t>
                            </w:r>
                            <w:r w:rsidRPr="00376B50">
                              <w:rPr>
                                <w:u w:val="dashDotDotHeavy"/>
                                <w:lang w:val="it-IT"/>
                              </w:rPr>
                              <w:t>Northwind.mdb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) is included with </w:t>
                            </w:r>
                            <w:r w:rsidRPr="00376B50">
                              <w:rPr>
                                <w:u w:val="dashDotHeavy"/>
                                <w:lang w:val="it-IT"/>
                              </w:rPr>
                              <w:t>all versions of Access</w:t>
                            </w:r>
                            <w:r w:rsidRPr="00376B50">
                              <w:rPr>
                                <w:lang w:val="it-IT"/>
                              </w:rPr>
                              <w:t>. It provides data you can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u w:val="dashedHeavy"/>
                                <w:lang w:val="it-IT"/>
                              </w:rPr>
                              <w:t>experiment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with and </w:t>
                            </w:r>
                            <w:r w:rsidRPr="00376B50">
                              <w:rPr>
                                <w:u w:val="dashLong"/>
                                <w:lang w:val="it-IT"/>
                              </w:rPr>
                              <w:t>database objects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that </w:t>
                            </w:r>
                            <w:r w:rsidRPr="00376B50">
                              <w:rPr>
                                <w:u w:val="dashLongHeavy"/>
                                <w:lang w:val="it-IT"/>
                              </w:rPr>
                              <w:t>demonstrate features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you might want to </w:t>
                            </w:r>
                            <w:r w:rsidRPr="00376B50">
                              <w:rPr>
                                <w:u w:val="dotDash"/>
                                <w:lang w:val="it-IT"/>
                              </w:rPr>
                              <w:t>implement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in your own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databases. </w:t>
                            </w:r>
                            <w:r w:rsidRPr="00376B50">
                              <w:rPr>
                                <w:u w:val="dotDotDash"/>
                                <w:lang w:val="it-IT"/>
                              </w:rPr>
                              <w:t>Using Northwind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you can </w:t>
                            </w:r>
                            <w:r w:rsidRPr="00376B50">
                              <w:rPr>
                                <w:u w:val="dotted"/>
                                <w:lang w:val="it-IT"/>
                              </w:rPr>
                              <w:t>become familiar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with how a </w:t>
                            </w:r>
                            <w:r w:rsidRPr="00376B50">
                              <w:rPr>
                                <w:u w:val="dottedHeavy"/>
                                <w:lang w:val="it-IT"/>
                              </w:rPr>
                              <w:t>relational database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is structured and how the</w:t>
                            </w:r>
                            <w:r w:rsidRPr="009E02D7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u w:val="double"/>
                                <w:lang w:val="it-IT"/>
                              </w:rPr>
                              <w:t>database objects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work together to help you </w:t>
                            </w:r>
                            <w:r w:rsidRPr="00376B50">
                              <w:rPr>
                                <w:u w:val="wavyHeavy"/>
                                <w:lang w:val="it-IT"/>
                              </w:rPr>
                              <w:t>enter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u w:val="thick"/>
                                <w:lang w:val="it-IT"/>
                              </w:rPr>
                              <w:t>store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u w:val="wave"/>
                                <w:lang w:val="it-IT"/>
                              </w:rPr>
                              <w:t>manipulate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and </w:t>
                            </w:r>
                            <w:r w:rsidRPr="00376B50">
                              <w:rPr>
                                <w:u w:val="wavyDouble"/>
                                <w:lang w:val="it-IT"/>
                              </w:rPr>
                              <w:t>print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your data</w:t>
                            </w:r>
                            <w:r w:rsidRPr="00376B5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93F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91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" fillcolor="white [3201]" strokeweight=".5pt">
                <v:textbox style="mso-fit-shape-to-text:t">
                  <w:txbxContent>
                    <w:p w14:paraId="39EC32F5" w14:textId="77777777" w:rsidR="00317063" w:rsidRDefault="00317063" w:rsidP="00317063">
                      <w:pPr>
                        <w:pStyle w:val="NormalWeb"/>
                        <w:spacing w:line="360" w:lineRule="auto"/>
                      </w:pPr>
                      <w:r w:rsidRPr="00376B50">
                        <w:rPr>
                          <w:lang w:val="it-IT"/>
                        </w:rPr>
                        <w:t xml:space="preserve">The </w:t>
                      </w:r>
                      <w:r w:rsidRPr="00376B50">
                        <w:rPr>
                          <w:u w:val="dash"/>
                          <w:lang w:val="it-IT"/>
                        </w:rPr>
                        <w:t>Northwind sample</w:t>
                      </w:r>
                      <w:r w:rsidRPr="00376B50">
                        <w:rPr>
                          <w:lang w:val="it-IT"/>
                        </w:rPr>
                        <w:t xml:space="preserve"> database (</w:t>
                      </w:r>
                      <w:r w:rsidRPr="00376B50">
                        <w:rPr>
                          <w:u w:val="dashDotDotHeavy"/>
                          <w:lang w:val="it-IT"/>
                        </w:rPr>
                        <w:t>Northwind.mdb</w:t>
                      </w:r>
                      <w:r w:rsidRPr="00376B50">
                        <w:rPr>
                          <w:lang w:val="it-IT"/>
                        </w:rPr>
                        <w:t xml:space="preserve">) is included with </w:t>
                      </w:r>
                      <w:r w:rsidRPr="00376B50">
                        <w:rPr>
                          <w:u w:val="dashDotHeavy"/>
                          <w:lang w:val="it-IT"/>
                        </w:rPr>
                        <w:t>all versions of Access</w:t>
                      </w:r>
                      <w:r w:rsidRPr="00376B50">
                        <w:rPr>
                          <w:lang w:val="it-IT"/>
                        </w:rPr>
                        <w:t>. It provides data you can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u w:val="dashedHeavy"/>
                          <w:lang w:val="it-IT"/>
                        </w:rPr>
                        <w:t>experiment</w:t>
                      </w:r>
                      <w:r w:rsidRPr="00376B50">
                        <w:rPr>
                          <w:lang w:val="it-IT"/>
                        </w:rPr>
                        <w:t xml:space="preserve"> with and </w:t>
                      </w:r>
                      <w:r w:rsidRPr="00376B50">
                        <w:rPr>
                          <w:u w:val="dashLong"/>
                          <w:lang w:val="it-IT"/>
                        </w:rPr>
                        <w:t>database objects</w:t>
                      </w:r>
                      <w:r w:rsidRPr="00376B50">
                        <w:rPr>
                          <w:lang w:val="it-IT"/>
                        </w:rPr>
                        <w:t xml:space="preserve"> that </w:t>
                      </w:r>
                      <w:r w:rsidRPr="00376B50">
                        <w:rPr>
                          <w:u w:val="dashLongHeavy"/>
                          <w:lang w:val="it-IT"/>
                        </w:rPr>
                        <w:t>demonstrate features</w:t>
                      </w:r>
                      <w:r w:rsidRPr="00376B50">
                        <w:rPr>
                          <w:lang w:val="it-IT"/>
                        </w:rPr>
                        <w:t xml:space="preserve"> you might want to </w:t>
                      </w:r>
                      <w:r w:rsidRPr="00376B50">
                        <w:rPr>
                          <w:u w:val="dotDash"/>
                          <w:lang w:val="it-IT"/>
                        </w:rPr>
                        <w:t>implement</w:t>
                      </w:r>
                      <w:r w:rsidRPr="00376B50">
                        <w:rPr>
                          <w:lang w:val="it-IT"/>
                        </w:rPr>
                        <w:t xml:space="preserve"> in your own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lang w:val="it-IT"/>
                        </w:rPr>
                        <w:t xml:space="preserve">databases. </w:t>
                      </w:r>
                      <w:r w:rsidRPr="00376B50">
                        <w:rPr>
                          <w:u w:val="dotDotDash"/>
                          <w:lang w:val="it-IT"/>
                        </w:rPr>
                        <w:t>Using Northwind</w:t>
                      </w:r>
                      <w:r w:rsidRPr="00376B50">
                        <w:rPr>
                          <w:lang w:val="it-IT"/>
                        </w:rPr>
                        <w:t xml:space="preserve">, you can </w:t>
                      </w:r>
                      <w:r w:rsidRPr="00376B50">
                        <w:rPr>
                          <w:u w:val="dotted"/>
                          <w:lang w:val="it-IT"/>
                        </w:rPr>
                        <w:t>become familiar</w:t>
                      </w:r>
                      <w:r w:rsidRPr="00376B50">
                        <w:rPr>
                          <w:lang w:val="it-IT"/>
                        </w:rPr>
                        <w:t xml:space="preserve"> with how a </w:t>
                      </w:r>
                      <w:r w:rsidRPr="00376B50">
                        <w:rPr>
                          <w:u w:val="dottedHeavy"/>
                          <w:lang w:val="it-IT"/>
                        </w:rPr>
                        <w:t>relational database</w:t>
                      </w:r>
                      <w:r w:rsidRPr="00376B50">
                        <w:rPr>
                          <w:lang w:val="it-IT"/>
                        </w:rPr>
                        <w:t xml:space="preserve"> is structured and how the</w:t>
                      </w:r>
                      <w:r w:rsidRPr="009E02D7"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u w:val="double"/>
                          <w:lang w:val="it-IT"/>
                        </w:rPr>
                        <w:t>database objects</w:t>
                      </w:r>
                      <w:r w:rsidRPr="00376B50">
                        <w:rPr>
                          <w:lang w:val="it-IT"/>
                        </w:rPr>
                        <w:t xml:space="preserve"> work together to help you </w:t>
                      </w:r>
                      <w:r w:rsidRPr="00376B50">
                        <w:rPr>
                          <w:u w:val="wavyHeavy"/>
                          <w:lang w:val="it-IT"/>
                        </w:rPr>
                        <w:t>enter</w:t>
                      </w:r>
                      <w:r w:rsidRPr="00376B50">
                        <w:rPr>
                          <w:lang w:val="it-IT"/>
                        </w:rPr>
                        <w:t xml:space="preserve">, </w:t>
                      </w:r>
                      <w:r w:rsidRPr="00376B50">
                        <w:rPr>
                          <w:u w:val="thick"/>
                          <w:lang w:val="it-IT"/>
                        </w:rPr>
                        <w:t>store</w:t>
                      </w:r>
                      <w:r w:rsidRPr="00376B50">
                        <w:rPr>
                          <w:lang w:val="it-IT"/>
                        </w:rPr>
                        <w:t xml:space="preserve">, </w:t>
                      </w:r>
                      <w:r w:rsidRPr="00376B50">
                        <w:rPr>
                          <w:u w:val="wave"/>
                          <w:lang w:val="it-IT"/>
                        </w:rPr>
                        <w:t>manipulate</w:t>
                      </w:r>
                      <w:r w:rsidRPr="00376B50">
                        <w:rPr>
                          <w:lang w:val="it-IT"/>
                        </w:rPr>
                        <w:t xml:space="preserve">, and </w:t>
                      </w:r>
                      <w:r w:rsidRPr="00376B50">
                        <w:rPr>
                          <w:u w:val="wavyDouble"/>
                          <w:lang w:val="it-IT"/>
                        </w:rPr>
                        <w:t>print</w:t>
                      </w:r>
                      <w:r w:rsidRPr="00376B50">
                        <w:rPr>
                          <w:lang w:val="it-IT"/>
                        </w:rPr>
                        <w:t xml:space="preserve"> your data</w:t>
                      </w:r>
                      <w:r w:rsidRPr="00376B50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2FD89" w14:textId="0551AFAB" w:rsidR="00D05AE6" w:rsidRDefault="00D05AE6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782AB8F5" w14:textId="4A2ED173" w:rsidR="009B1B2D" w:rsidRPr="0074402A" w:rsidRDefault="00273507" w:rsidP="0074402A">
      <w:pPr>
        <w:shd w:val="clear" w:color="auto" w:fill="FFFFFF"/>
        <w:spacing w:after="120"/>
        <w:jc w:val="center"/>
        <w:textAlignment w:val="baseline"/>
        <w:rPr>
          <w:b/>
          <w:bCs/>
          <w:color w:val="333333"/>
          <w:sz w:val="28"/>
          <w:szCs w:val="28"/>
          <w:lang w:val="en-IN" w:eastAsia="fr-FR"/>
        </w:rPr>
        <w:sectPr w:rsidR="009B1B2D" w:rsidRPr="0074402A" w:rsidSect="0074402A">
          <w:footerReference w:type="default" r:id="rId17"/>
          <w:pgSz w:w="12240" w:h="15840"/>
          <w:pgMar w:top="1440" w:right="1440" w:bottom="1440" w:left="1440" w:header="720" w:footer="720" w:gutter="0"/>
          <w:pgNumType w:fmt="numberInDash"/>
          <w:cols w:space="720"/>
          <w:docGrid w:linePitch="360"/>
        </w:sectPr>
      </w:pPr>
      <w:r>
        <w:rPr>
          <w:noProof/>
          <w:color w:val="333333"/>
          <w:lang w:val="es-MX" w:eastAsia="fr-FR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6FB591C1" wp14:editId="4601EC82">
                <wp:simplePos x="0" y="0"/>
                <wp:positionH relativeFrom="column">
                  <wp:posOffset>654050</wp:posOffset>
                </wp:positionH>
                <wp:positionV relativeFrom="paragraph">
                  <wp:posOffset>247650</wp:posOffset>
                </wp:positionV>
                <wp:extent cx="5003800" cy="4876800"/>
                <wp:effectExtent l="0" t="0" r="635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4876800"/>
                          <a:chOff x="0" y="0"/>
                          <a:chExt cx="5003800" cy="48768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0EBC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Requirement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5706" y="43803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1F1CE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C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635000" y="111760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1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1654BC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BD958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5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219200" y="2209800"/>
                            <a:ext cx="2501900" cy="488950"/>
                            <a:chOff x="0" y="12700"/>
                            <a:chExt cx="2501900" cy="488950"/>
                          </a:xfrm>
                        </wpg:grpSpPr>
                        <wps:wsp>
                          <wps:cNvPr id="24" name="Flowchart: Preparation 2"/>
                          <wps:cNvSpPr/>
                          <wps:spPr>
                            <a:xfrm>
                              <a:off x="0" y="1270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1E1EC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90989A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803400" y="32956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27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B4F0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525AA3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7030A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501900" y="43878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31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FC6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5"/>
                          <wps:cNvSpPr/>
                          <wps:spPr>
                            <a:xfrm>
                              <a:off x="65705" y="54754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BFB9F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F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F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Graphic 55" descr="Arrow: Clockwise curve"/>
                        <wps:cNvSpPr/>
                        <wps:spPr>
                          <a:xfrm rot="9600000">
                            <a:off x="1295400" y="4191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55" descr="Arrow: Clockwise curve"/>
                        <wps:cNvSpPr/>
                        <wps:spPr>
                          <a:xfrm rot="9600000">
                            <a:off x="2514600" y="26162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55" descr="Arrow: Clockwise curve"/>
                        <wps:cNvSpPr/>
                        <wps:spPr>
                          <a:xfrm rot="9600000">
                            <a:off x="3175000" y="37020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55" descr="Arrow: Clockwise curve"/>
                        <wps:cNvSpPr/>
                        <wps:spPr>
                          <a:xfrm rot="9600000">
                            <a:off x="1968500" y="15303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591C1" id="Group 35" o:spid="_x0000_s1027" style="position:absolute;left:0;text-align:left;margin-left:51.5pt;margin-top:19.5pt;width:394pt;height:384pt;z-index:251658245;mso-position-horizontal-relative:text;mso-position-vertical-relative:text;mso-height-relative:margin" coordsize="50038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">
                <v:group id="Group 18" o:spid="_x0000_s1028" style="position:absolute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lowchart: Preparation 2" o:spid="_x0000_s1029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" adj="-11796480,,5400" path="m,5000l849,,8000,r2000,5000l8000,10000r-6000,l,5000xe" fillcolor="#ffc00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3210EBC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Requirement Analysis</w:t>
                          </w:r>
                        </w:p>
                      </w:txbxContent>
                    </v:textbox>
                  </v:shape>
                  <v:shape id="Rectangle 5" o:spid="_x0000_s1030" style="position:absolute;left:657;top:438;width:5823;height:3987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4E31F1CE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C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C00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7" o:spid="_x0000_s1031" style="position:absolute;left:6350;top:11176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lowchart: Preparation 2" o:spid="_x0000_s1032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" adj="-11796480,,5400" path="m,5000l849,,8000,r2000,5000l8000,10000r-6000,l,5000xe" fillcolor="#00b05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D1654BC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Design</w:t>
                          </w:r>
                        </w:p>
                      </w:txbxContent>
                    </v:textbox>
                  </v:shape>
                  <v:shape id="Rectangle 5" o:spid="_x0000_s1033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0CBD958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5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34" style="position:absolute;left:12192;top:22098;width:25019;height:4889" coordorigin=",127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lowchart: Preparation 2" o:spid="_x0000_s1035" style="position:absolute;top:127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" adj="-11796480,,5400" path="m,5000l849,,8000,r2000,5000l8000,10000r-6000,l,5000xe" fillcolor="red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01E1EC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Rectangle 5" o:spid="_x0000_s1036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7E90989A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000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6" o:spid="_x0000_s1037" style="position:absolute;left:18034;top:32956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lowchart: Preparation 2" o:spid="_x0000_s1038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" adj="-11796480,,5400" path="m,5000l849,,8000,r2000,5000l8000,10000r-6000,l,5000xe" fillcolor="#7030a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0C3B4F0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Testing</w:t>
                          </w:r>
                        </w:p>
                      </w:txbxContent>
                    </v:textbox>
                  </v:shape>
                  <v:shape id="Rectangle 5" o:spid="_x0000_s1039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A525AA3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7030A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7030A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9" o:spid="_x0000_s1040" style="position:absolute;left:25019;top:43878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lowchart: Preparation 2" o:spid="_x0000_s1041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" adj="-11796480,,5400" path="m,5000l849,,8000,r2000,5000l8000,10000r-6000,l,5000xe" fillcolor="#00b0f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246BFC6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Maintenance</w:t>
                          </w:r>
                        </w:p>
                      </w:txbxContent>
                    </v:textbox>
                  </v:shape>
                  <v:shape id="Rectangle 5" o:spid="_x0000_s1042" style="position:absolute;left:657;top:547;width:5823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DBFB9F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F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F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Graphic 55" o:spid="_x0000_s1043" alt="Arrow: Clockwise curve" style="position:absolute;left:12954;top:4191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" path="m559594,712020v,,-228600,-71437,-228600,-476250l464344,235770,235744,7170c235744,4312,7144,235770,7144,235770r123825,c130969,236722,166211,622485,559594,712020xe" fillcolor="#00b05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4" alt="Arrow: Clockwise curve" style="position:absolute;left:25146;top:26162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" path="m559594,712020v,,-228600,-71437,-228600,-476250l464344,235770,235744,7170c235744,4312,7144,235770,7144,235770r123825,c130969,236722,166211,622485,559594,712020xe" fillcolor="#7030a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5" alt="Arrow: Clockwise curve" style="position:absolute;left:31750;top:37020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" path="m559594,712020v,,-228600,-71437,-228600,-476250l464344,235770,235744,7170c235744,4312,7144,235770,7144,235770r123825,c130969,236722,166211,622485,559594,712020xe" fillcolor="#00b0f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6" alt="Arrow: Clockwise curve" style="position:absolute;left:19685;top:15303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" path="m559594,712020v,,-228600,-71437,-228600,-476250l464344,235770,235744,7170c235744,4312,7144,235770,7144,235770r123825,c130969,236722,166211,622485,559594,712020xe" fillcolor="red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</v:group>
            </w:pict>
          </mc:Fallback>
        </mc:AlternateContent>
      </w:r>
      <w:r w:rsidR="00BB6F84" w:rsidRPr="00693CEA">
        <w:rPr>
          <w:b/>
          <w:bCs/>
          <w:color w:val="333333"/>
          <w:sz w:val="28"/>
          <w:szCs w:val="28"/>
          <w:lang w:val="en-IN" w:eastAsia="fr-FR"/>
        </w:rPr>
        <w:t>Software Development Life Cycle</w:t>
      </w:r>
    </w:p>
    <w:p w14:paraId="59C506B7" w14:textId="77777777" w:rsidR="00CC5994" w:rsidRDefault="00CC5994" w:rsidP="009B1B2D"/>
    <w:p w14:paraId="60FB9FE7" w14:textId="77777777" w:rsidR="00CC5994" w:rsidRDefault="00CC5994" w:rsidP="009B1B2D"/>
    <w:p w14:paraId="1682C26C" w14:textId="77777777" w:rsidR="00CC5994" w:rsidRDefault="00CC5994" w:rsidP="009B1B2D"/>
    <w:p w14:paraId="09B4CE4E" w14:textId="77777777" w:rsidR="00CC5994" w:rsidRDefault="00CC5994" w:rsidP="009B1B2D"/>
    <w:tbl>
      <w:tblPr>
        <w:tblStyle w:val="TableGrid2"/>
        <w:tblW w:w="103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6"/>
      </w:tblGrid>
      <w:tr w:rsidR="00CC5994" w:rsidRPr="00A92693" w14:paraId="580C3492" w14:textId="77777777" w:rsidTr="00CC5938">
        <w:trPr>
          <w:trHeight w:val="926"/>
        </w:trPr>
        <w:tc>
          <w:tcPr>
            <w:tcW w:w="10306" w:type="dxa"/>
          </w:tcPr>
          <w:p w14:paraId="054F8E21" w14:textId="77777777" w:rsidR="00CC5994" w:rsidRPr="00A92693" w:rsidRDefault="00CC5994" w:rsidP="00CC5938">
            <w:pPr>
              <w:rPr>
                <w:rFonts w:ascii="Calibri" w:hAnsi="Calibri" w:cs="Calibri"/>
                <w:sz w:val="20"/>
                <w:szCs w:val="20"/>
              </w:rPr>
            </w:pPr>
            <w:bookmarkStart w:id="26" w:name="_Hlk199184836"/>
            <w:r w:rsidRPr="00A92693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8" behindDoc="0" locked="0" layoutInCell="1" allowOverlap="1" wp14:anchorId="58B9F1C5" wp14:editId="707D0009">
                      <wp:simplePos x="0" y="0"/>
                      <wp:positionH relativeFrom="column">
                        <wp:posOffset>-82641</wp:posOffset>
                      </wp:positionH>
                      <wp:positionV relativeFrom="paragraph">
                        <wp:posOffset>4536</wp:posOffset>
                      </wp:positionV>
                      <wp:extent cx="5969000" cy="571500"/>
                      <wp:effectExtent l="0" t="0" r="0" b="0"/>
                      <wp:wrapNone/>
                      <wp:docPr id="1142370594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90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8E4C52" w14:textId="77777777" w:rsidR="00CC5994" w:rsidRPr="008261AA" w:rsidRDefault="00CC5994" w:rsidP="00CC599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  <w:t>REGISTRATION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8B9F1C5" id="Rectangle 22" o:spid="_x0000_s1047" style="position:absolute;margin-left:-6.5pt;margin-top:.35pt;width:470pt;height:45pt;z-index:251668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" filled="f" stroked="f" strokeweight="1pt">
                      <v:textbox>
                        <w:txbxContent>
                          <w:p w14:paraId="1C8E4C52" w14:textId="77777777" w:rsidR="00CC5994" w:rsidRPr="008261AA" w:rsidRDefault="00CC5994" w:rsidP="00CC599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REGISTRATION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C5994" w:rsidRPr="00A92693" w14:paraId="0ED10A5F" w14:textId="77777777" w:rsidTr="00CC5938">
        <w:trPr>
          <w:trHeight w:val="1968"/>
        </w:trPr>
        <w:tc>
          <w:tcPr>
            <w:tcW w:w="10306" w:type="dxa"/>
          </w:tcPr>
          <w:p w14:paraId="6749A1CC" w14:textId="2482C4BB" w:rsidR="00CC5994" w:rsidRPr="00A92693" w:rsidRDefault="0074402A" w:rsidP="00CC5938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70536" behindDoc="0" locked="0" layoutInCell="1" allowOverlap="1" wp14:anchorId="47C20443" wp14:editId="1896289A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-93345</wp:posOffset>
                  </wp:positionV>
                  <wp:extent cx="3513772" cy="851824"/>
                  <wp:effectExtent l="0" t="0" r="0" b="5715"/>
                  <wp:wrapNone/>
                  <wp:docPr id="1394652383" name="Picture 6" descr="A logo for a bicycle compan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750215" name="Picture 6" descr="A logo for a bicycle company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duotone>
                              <a:prstClr val="black"/>
                              <a:srgbClr val="FFFF00">
                                <a:tint val="45000"/>
                                <a:satMod val="400000"/>
                              </a:srgbClr>
                            </a:duotone>
                            <a:alphaModFix am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772" cy="851824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5994"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96" behindDoc="0" locked="0" layoutInCell="1" allowOverlap="1" wp14:anchorId="3B212EC2" wp14:editId="41F664B8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861604</wp:posOffset>
                      </wp:positionV>
                      <wp:extent cx="5016500" cy="368300"/>
                      <wp:effectExtent l="0" t="0" r="0" b="0"/>
                      <wp:wrapNone/>
                      <wp:docPr id="606747135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0" cy="3683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ysClr val="window" lastClr="FFFFFF"/>
                                  </a:gs>
                                  <a:gs pos="26000">
                                    <a:srgbClr val="4472C4">
                                      <a:lumMod val="45000"/>
                                      <a:lumOff val="55000"/>
                                    </a:srgbClr>
                                  </a:gs>
                                  <a:gs pos="97000">
                                    <a:sysClr val="window" lastClr="FFFFFF"/>
                                  </a:gs>
                                  <a:gs pos="65000">
                                    <a:srgbClr val="4472C4">
                                      <a:lumMod val="30000"/>
                                      <a:lumOff val="70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A129EAA" w14:textId="77777777" w:rsidR="00CC5994" w:rsidRPr="008261AA" w:rsidRDefault="00CC5994" w:rsidP="00CC599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  <w:t>Please read all instructions carefully before filling out the form.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212EC2" id="Rectangle 7" o:spid="_x0000_s1048" style="position:absolute;left:0;text-align:left;margin-left:35.15pt;margin-top:67.85pt;width:395pt;height:29pt;z-index:251660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" fillcolor="window" stroked="f" strokeweight="1pt">
                      <v:fill color2="window" rotate="t" colors="0 window;17039f #abc0e4;42598f #c7d5ed;63570f window" focus="100%" type="gradient"/>
                      <v:textbox>
                        <w:txbxContent>
                          <w:p w14:paraId="1A129EAA" w14:textId="77777777" w:rsidR="00CC5994" w:rsidRPr="008261AA" w:rsidRDefault="00CC5994" w:rsidP="00CC599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Please read all instructions carefully before filling out the form.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C5994" w:rsidRPr="00A92693" w14:paraId="47B34E9A" w14:textId="77777777" w:rsidTr="00CC5938">
        <w:trPr>
          <w:trHeight w:val="4506"/>
        </w:trPr>
        <w:tc>
          <w:tcPr>
            <w:tcW w:w="10306" w:type="dxa"/>
          </w:tcPr>
          <w:p w14:paraId="04878A46" w14:textId="77777777" w:rsidR="00CC5994" w:rsidRDefault="00CC5994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5ED055E7" w14:textId="77777777" w:rsidR="00CC5994" w:rsidRPr="00A92693" w:rsidRDefault="00CC5994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PERSONAL INFORMATION</w:t>
            </w:r>
          </w:p>
          <w:p w14:paraId="797C5AC7" w14:textId="77777777" w:rsidR="00CC5994" w:rsidRPr="00A92693" w:rsidRDefault="00CC5994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20" behindDoc="0" locked="0" layoutInCell="1" allowOverlap="1" wp14:anchorId="6DF7AAC5" wp14:editId="515F46DF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199930</wp:posOffset>
                      </wp:positionV>
                      <wp:extent cx="3568700" cy="311785"/>
                      <wp:effectExtent l="0" t="0" r="12700" b="12065"/>
                      <wp:wrapNone/>
                      <wp:docPr id="1350817908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78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75D8E10" w14:textId="77777777" w:rsidR="00CC5994" w:rsidRPr="00F562F3" w:rsidRDefault="00CC5994" w:rsidP="00CC599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Andrew Fuller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7AAC5" id="Rectangle 13" o:spid="_x0000_s1049" style="position:absolute;margin-left:59.6pt;margin-top:15.75pt;width:281pt;height:24.55pt;z-index:251661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" fillcolor="window" strokecolor="#d0cece" strokeweight="1pt">
                      <v:fill r:id="rId19" o:title="" color2="#e7e6e6" type="pattern"/>
                      <v:textbox>
                        <w:txbxContent>
                          <w:p w14:paraId="575D8E10" w14:textId="77777777" w:rsidR="00CC5994" w:rsidRPr="00F562F3" w:rsidRDefault="00CC5994" w:rsidP="00CC5994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Andrew Fuller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2B378A8" w14:textId="77777777" w:rsidR="00CC5994" w:rsidRPr="00A92693" w:rsidRDefault="00CC5994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44" behindDoc="0" locked="0" layoutInCell="1" allowOverlap="1" wp14:anchorId="4F2EBACB" wp14:editId="4EC0D928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446945</wp:posOffset>
                      </wp:positionV>
                      <wp:extent cx="3568700" cy="311150"/>
                      <wp:effectExtent l="0" t="0" r="12700" b="12700"/>
                      <wp:wrapNone/>
                      <wp:docPr id="61096978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B1FDF65" w14:textId="77777777" w:rsidR="00CC5994" w:rsidRPr="00F562F3" w:rsidRDefault="00CC5994" w:rsidP="00CC599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908 W. Capital Way</w:t>
                                  </w:r>
                                </w:p>
                                <w:p w14:paraId="50C9E887" w14:textId="77777777" w:rsidR="00CC5994" w:rsidRPr="008261AA" w:rsidRDefault="00CC5994" w:rsidP="00CC5994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6CEA5DC7" w14:textId="77777777" w:rsidR="00CC5994" w:rsidRDefault="00CC5994" w:rsidP="00CC599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2EBACB" id="_x0000_s1050" style="position:absolute;margin-left:59.6pt;margin-top:35.2pt;width:281pt;height:24.5pt;z-index:251662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" fillcolor="window" strokecolor="#d0cece" strokeweight="1pt">
                      <v:fill r:id="rId19" o:title="" color2="#e7e6e6" type="pattern"/>
                      <v:textbox>
                        <w:txbxContent>
                          <w:p w14:paraId="3B1FDF65" w14:textId="77777777" w:rsidR="00CC5994" w:rsidRPr="00F562F3" w:rsidRDefault="00CC5994" w:rsidP="00CC5994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908 W. Capital Way</w:t>
                            </w:r>
                          </w:p>
                          <w:p w14:paraId="50C9E887" w14:textId="77777777" w:rsidR="00CC5994" w:rsidRPr="008261AA" w:rsidRDefault="00CC5994" w:rsidP="00CC5994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CEA5DC7" w14:textId="77777777" w:rsidR="00CC5994" w:rsidRDefault="00CC5994" w:rsidP="00CC5994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Name      </w:t>
            </w:r>
            <w:proofErr w:type="gramStart"/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 </w:t>
            </w:r>
          </w:p>
          <w:p w14:paraId="2A28A252" w14:textId="77777777" w:rsidR="00CC5994" w:rsidRPr="00A92693" w:rsidRDefault="00CC5994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16" behindDoc="0" locked="0" layoutInCell="1" allowOverlap="1" wp14:anchorId="5757C472" wp14:editId="5D183F5A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423450</wp:posOffset>
                      </wp:positionV>
                      <wp:extent cx="3568700" cy="311150"/>
                      <wp:effectExtent l="0" t="0" r="12700" b="12700"/>
                      <wp:wrapNone/>
                      <wp:docPr id="104227643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1C9A38" w14:textId="77777777" w:rsidR="00CC5994" w:rsidRPr="00F562F3" w:rsidRDefault="00CC5994" w:rsidP="00CC599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WA, USA.</w:t>
                                  </w:r>
                                </w:p>
                                <w:p w14:paraId="42554B28" w14:textId="77777777" w:rsidR="00CC5994" w:rsidRPr="008261AA" w:rsidRDefault="00CC5994" w:rsidP="00CC5994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5D311E43" w14:textId="77777777" w:rsidR="00CC5994" w:rsidRDefault="00CC5994" w:rsidP="00CC599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57C472" id="_x0000_s1051" style="position:absolute;margin-left:59.6pt;margin-top:33.35pt;width:281pt;height:24.5pt;z-index:251665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" fillcolor="window" strokecolor="#d0cece" strokeweight="1pt">
                      <v:fill r:id="rId19" o:title="" color2="#e7e6e6" type="pattern"/>
                      <v:textbox>
                        <w:txbxContent>
                          <w:p w14:paraId="761C9A38" w14:textId="77777777" w:rsidR="00CC5994" w:rsidRPr="00F562F3" w:rsidRDefault="00CC5994" w:rsidP="00CC5994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WA, USA.</w:t>
                            </w:r>
                          </w:p>
                          <w:p w14:paraId="42554B28" w14:textId="77777777" w:rsidR="00CC5994" w:rsidRPr="008261AA" w:rsidRDefault="00CC5994" w:rsidP="00CC5994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D311E43" w14:textId="77777777" w:rsidR="00CC5994" w:rsidRDefault="00CC5994" w:rsidP="00CC5994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Address </w:t>
            </w:r>
            <w:proofErr w:type="gramStart"/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 :</w:t>
            </w:r>
            <w:proofErr w:type="gramEnd"/>
          </w:p>
          <w:p w14:paraId="73E7DCBB" w14:textId="77777777" w:rsidR="00CC5994" w:rsidRPr="00A92693" w:rsidRDefault="00CC5994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92" behindDoc="0" locked="0" layoutInCell="1" allowOverlap="1" wp14:anchorId="064335CB" wp14:editId="5B7354E8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452660</wp:posOffset>
                      </wp:positionV>
                      <wp:extent cx="3568700" cy="322580"/>
                      <wp:effectExtent l="0" t="0" r="12700" b="20320"/>
                      <wp:wrapNone/>
                      <wp:docPr id="400822684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258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062DD49" w14:textId="77777777" w:rsidR="00CC5994" w:rsidRPr="00F562F3" w:rsidRDefault="00CC5994" w:rsidP="00CC599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hyperlink r:id="rId20" w:history="1">
                                    <w:r w:rsidRPr="00F562F3">
                                      <w:rPr>
                                        <w:rStyle w:val="Hyperlink"/>
                                        <w:rFonts w:ascii="Calibri" w:hAnsi="Calibri" w:cs="Calibri"/>
                                        <w:sz w:val="22"/>
                                        <w:szCs w:val="22"/>
                                      </w:rPr>
                                      <w:t>andrew@gmail.com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4335CB" id="_x0000_s1052" style="position:absolute;margin-left:59.6pt;margin-top:35.65pt;width:281pt;height:25.4pt;z-index:251664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" fillcolor="window" strokecolor="#d0cece" strokeweight="1pt">
                      <v:fill r:id="rId19" o:title="" color2="#e7e6e6" type="pattern"/>
                      <v:textbox>
                        <w:txbxContent>
                          <w:p w14:paraId="4062DD49" w14:textId="77777777" w:rsidR="00CC5994" w:rsidRPr="00F562F3" w:rsidRDefault="00CC5994" w:rsidP="00CC5994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21" w:history="1">
                              <w:r w:rsidRPr="00F562F3">
                                <w:rPr>
                                  <w:rStyle w:val="Hyperlink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andrew@gmail.com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Address </w:t>
            </w:r>
            <w:proofErr w:type="gramStart"/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 :</w:t>
            </w:r>
            <w:proofErr w:type="gramEnd"/>
          </w:p>
          <w:p w14:paraId="210BF3F0" w14:textId="77777777" w:rsidR="00CC5994" w:rsidRPr="00A92693" w:rsidRDefault="00CC5994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8" behindDoc="0" locked="0" layoutInCell="1" allowOverlap="1" wp14:anchorId="728D2FE8" wp14:editId="2D73B924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413290</wp:posOffset>
                      </wp:positionV>
                      <wp:extent cx="3568700" cy="327025"/>
                      <wp:effectExtent l="0" t="0" r="12700" b="15875"/>
                      <wp:wrapNone/>
                      <wp:docPr id="1323672011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702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D01768" w14:textId="77777777" w:rsidR="00CC5994" w:rsidRPr="00F562F3" w:rsidRDefault="00CC5994" w:rsidP="00CC599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+122-2222222</w:t>
                                  </w:r>
                                </w:p>
                                <w:p w14:paraId="691EBB1C" w14:textId="77777777" w:rsidR="00CC5994" w:rsidRPr="008261AA" w:rsidRDefault="00CC5994" w:rsidP="00CC5994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8D2FE8" id="_x0000_s1053" style="position:absolute;margin-left:59.6pt;margin-top:32.55pt;width:281pt;height:25.75pt;z-index:251663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" fillcolor="window" strokecolor="#d0cece" strokeweight="1pt">
                      <v:fill r:id="rId19" o:title="" color2="#e7e6e6" type="pattern"/>
                      <v:textbox>
                        <w:txbxContent>
                          <w:p w14:paraId="2BD01768" w14:textId="77777777" w:rsidR="00CC5994" w:rsidRPr="00F562F3" w:rsidRDefault="00CC5994" w:rsidP="00CC5994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+122-2222222</w:t>
                            </w:r>
                          </w:p>
                          <w:p w14:paraId="691EBB1C" w14:textId="77777777" w:rsidR="00CC5994" w:rsidRPr="008261AA" w:rsidRDefault="00CC5994" w:rsidP="00CC599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Email       </w:t>
            </w:r>
            <w:proofErr w:type="gramStart"/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</w:p>
          <w:p w14:paraId="6299F75B" w14:textId="77777777" w:rsidR="00CC5994" w:rsidRPr="00A92693" w:rsidRDefault="00CC5994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Phone     </w:t>
            </w:r>
            <w:proofErr w:type="gramStart"/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br/>
            </w:r>
          </w:p>
        </w:tc>
      </w:tr>
      <w:tr w:rsidR="00CC5994" w:rsidRPr="00A92693" w14:paraId="70B0CD96" w14:textId="77777777" w:rsidTr="00CC5938">
        <w:trPr>
          <w:trHeight w:val="2402"/>
        </w:trPr>
        <w:tc>
          <w:tcPr>
            <w:tcW w:w="10306" w:type="dxa"/>
          </w:tcPr>
          <w:p w14:paraId="44DB3D0A" w14:textId="77777777" w:rsidR="00CC5994" w:rsidRDefault="00CC5994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29C19355" w14:textId="77777777" w:rsidR="00CC5994" w:rsidRPr="00A92693" w:rsidRDefault="00CC5994" w:rsidP="00CC5938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APPROVAL WORKFLOW</w:t>
            </w:r>
          </w:p>
          <w:p w14:paraId="023DF089" w14:textId="77777777" w:rsidR="00CC5994" w:rsidRPr="00A92693" w:rsidRDefault="00CC5994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40" behindDoc="0" locked="0" layoutInCell="1" allowOverlap="1" wp14:anchorId="4B92563F" wp14:editId="48038341">
                      <wp:simplePos x="0" y="0"/>
                      <wp:positionH relativeFrom="page">
                        <wp:posOffset>115102</wp:posOffset>
                      </wp:positionH>
                      <wp:positionV relativeFrom="page">
                        <wp:posOffset>548439</wp:posOffset>
                      </wp:positionV>
                      <wp:extent cx="5346700" cy="901700"/>
                      <wp:effectExtent l="0" t="0" r="6350" b="0"/>
                      <wp:wrapNone/>
                      <wp:docPr id="443213140" name="Canvas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2"/>
                              </a:solidFill>
                            </wpc:bg>
                            <wpc:whole/>
                            <wps:wsp>
                              <wps:cNvPr id="1530647049" name="Arrow: Right 1530647049"/>
                              <wps:cNvSpPr/>
                              <wps:spPr>
                                <a:xfrm>
                                  <a:off x="1358900" y="254000"/>
                                  <a:ext cx="711200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819126" name="Rectangle 1054819126"/>
                              <wps:cNvSpPr/>
                              <wps:spPr>
                                <a:xfrm>
                                  <a:off x="2070099" y="172357"/>
                                  <a:ext cx="11547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AFD0234" w14:textId="77777777" w:rsidR="00CC5994" w:rsidRPr="008261AA" w:rsidRDefault="00CC5994" w:rsidP="00CC5994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Administrative review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3773944" name="Arrow: Right 1673773944"/>
                              <wps:cNvSpPr/>
                              <wps:spPr>
                                <a:xfrm>
                                  <a:off x="3224892" y="254000"/>
                                  <a:ext cx="685799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8367707" name="Rectangle 1028367707"/>
                              <wps:cNvSpPr/>
                              <wps:spPr>
                                <a:xfrm>
                                  <a:off x="3910693" y="171450"/>
                                  <a:ext cx="1040494" cy="565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74A6759" w14:textId="77777777" w:rsidR="00CC5994" w:rsidRPr="008261AA" w:rsidRDefault="00CC5994" w:rsidP="00CC5994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Final approval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6774855" name="Rectangle 1086774855"/>
                              <wps:cNvSpPr/>
                              <wps:spPr>
                                <a:xfrm>
                                  <a:off x="326572" y="172357"/>
                                  <a:ext cx="10785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C6B8EBC" w14:textId="77777777" w:rsidR="00CC5994" w:rsidRPr="008261AA" w:rsidRDefault="00CC5994" w:rsidP="00CC5994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Document submission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92563F" id="Canvas 13" o:spid="_x0000_s1054" editas="canvas" style="position:absolute;margin-left:9.05pt;margin-top:43.2pt;width:421pt;height:71pt;z-index:251666440;mso-position-horizontal-relative:page;mso-position-vertical-relative:page" coordsize="53467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">
                      <v:shape id="_x0000_s1055" type="#_x0000_t75" style="position:absolute;width:53467;height:9017;visibility:visible;mso-wrap-style:square" filled="t" fillcolor="#eeece1 [3214]">
                        <v:fill o:detectmouseclick="t"/>
                        <v:path o:connecttype="none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1530647049" o:spid="_x0000_s1056" type="#_x0000_t13" style="position:absolute;left:13589;top:2540;width:71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" adj="16971" fillcolor="#7f7f7f" strokecolor="#172c51" strokeweight="1pt"/>
                      <v:rect id="Rectangle 1054819126" o:spid="_x0000_s1057" style="position:absolute;left:20700;top:1723;width:11548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" fillcolor="#f2f2f2" strokecolor="#172c51" strokeweight="1pt">
                        <v:textbox>
                          <w:txbxContent>
                            <w:p w14:paraId="5AFD0234" w14:textId="77777777" w:rsidR="00CC5994" w:rsidRPr="008261AA" w:rsidRDefault="00CC5994" w:rsidP="00CC5994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Administrative review</w:t>
                              </w:r>
                            </w:p>
                          </w:txbxContent>
                        </v:textbox>
                      </v:rect>
                      <v:shape id="Arrow: Right 1673773944" o:spid="_x0000_s1058" type="#_x0000_t13" style="position:absolute;left:32248;top:2540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" adj="16800" fillcolor="#7f7f7f" strokecolor="#172c51" strokeweight="1pt"/>
                      <v:rect id="Rectangle 1028367707" o:spid="_x0000_s1059" style="position:absolute;left:39106;top:1714;width:10405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" fillcolor="#f2f2f2" strokecolor="#172c51" strokeweight="1pt">
                        <v:textbox>
                          <w:txbxContent>
                            <w:p w14:paraId="374A6759" w14:textId="77777777" w:rsidR="00CC5994" w:rsidRPr="008261AA" w:rsidRDefault="00CC5994" w:rsidP="00CC5994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Final approval</w:t>
                              </w:r>
                            </w:p>
                          </w:txbxContent>
                        </v:textbox>
                      </v:rect>
                      <v:rect id="Rectangle 1086774855" o:spid="_x0000_s1060" style="position:absolute;left:3265;top:1723;width:10786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" fillcolor="#f2f2f2" strokecolor="#172c51" strokeweight="1pt">
                        <v:textbox>
                          <w:txbxContent>
                            <w:p w14:paraId="3C6B8EBC" w14:textId="77777777" w:rsidR="00CC5994" w:rsidRPr="008261AA" w:rsidRDefault="00CC5994" w:rsidP="00CC5994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Document submission</w:t>
                              </w:r>
                            </w:p>
                          </w:txbxContent>
                        </v:textbox>
                      </v:rect>
                      <w10:wrap anchorx="page" anchory="page"/>
                    </v:group>
                  </w:pict>
                </mc:Fallback>
              </mc:AlternateContent>
            </w:r>
          </w:p>
          <w:p w14:paraId="1D416448" w14:textId="77777777" w:rsidR="00CC5994" w:rsidRPr="00A92693" w:rsidRDefault="00CC5994" w:rsidP="00CC593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5994" w:rsidRPr="00A92693" w14:paraId="791C962B" w14:textId="77777777" w:rsidTr="00CC5938">
        <w:trPr>
          <w:trHeight w:val="809"/>
        </w:trPr>
        <w:tc>
          <w:tcPr>
            <w:tcW w:w="10306" w:type="dxa"/>
          </w:tcPr>
          <w:p w14:paraId="49CBE382" w14:textId="77777777" w:rsidR="00CC5994" w:rsidRDefault="00CC5994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DE3E159" w14:textId="77777777" w:rsidR="00CC5994" w:rsidRDefault="00CC5994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REQUIRED DOCUMENTS</w:t>
            </w:r>
          </w:p>
          <w:p w14:paraId="1A48D51F" w14:textId="77777777" w:rsidR="00CC5994" w:rsidRPr="004128FF" w:rsidRDefault="00CC5994" w:rsidP="00CC5994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Identity</w:t>
            </w:r>
          </w:p>
          <w:p w14:paraId="7724CC2B" w14:textId="77777777" w:rsidR="00CC5994" w:rsidRPr="004128FF" w:rsidRDefault="00CC5994" w:rsidP="00CC5994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Address</w:t>
            </w:r>
          </w:p>
          <w:p w14:paraId="59B97984" w14:textId="77777777" w:rsidR="00CC5994" w:rsidRPr="00275578" w:rsidRDefault="00CC5994" w:rsidP="00CC5994">
            <w:pPr>
              <w:pStyle w:val="ListParagraph"/>
              <w:numPr>
                <w:ilvl w:val="0"/>
                <w:numId w:val="8"/>
              </w:numPr>
              <w:spacing w:line="278" w:lineRule="auto"/>
            </w:pPr>
            <w:r w:rsidRPr="004128FF">
              <w:rPr>
                <w:rFonts w:asciiTheme="minorHAnsi" w:hAnsiTheme="minorHAnsi" w:cstheme="minorHAnsi"/>
              </w:rPr>
              <w:t>Passport Size Photo</w:t>
            </w:r>
          </w:p>
          <w:p w14:paraId="46747EB2" w14:textId="77777777" w:rsidR="00CC5994" w:rsidRDefault="00CC5994" w:rsidP="00CC5938">
            <w:pPr>
              <w:spacing w:line="278" w:lineRule="auto"/>
            </w:pPr>
          </w:p>
          <w:p w14:paraId="0AE1A3BF" w14:textId="77777777" w:rsidR="0074402A" w:rsidRDefault="0074402A" w:rsidP="0074402A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bookmarkStart w:id="27" w:name="_Hlk205907593"/>
          </w:p>
          <w:p w14:paraId="0246ECC6" w14:textId="77777777" w:rsidR="0074402A" w:rsidRDefault="0074402A" w:rsidP="0074402A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</w:p>
          <w:p w14:paraId="56C2760A" w14:textId="003EBF8B" w:rsidR="0074402A" w:rsidRPr="0074402A" w:rsidRDefault="0074402A" w:rsidP="0074402A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4402A">
              <w:rPr>
                <w:b/>
                <w:bCs/>
                <w:sz w:val="32"/>
                <w:szCs w:val="32"/>
              </w:rPr>
              <w:t>CHEST X-RAY REPORT (Vietnamese Translation)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74402A" w:rsidRPr="0074402A" w14:paraId="142CA49E" w14:textId="77777777" w:rsidTr="00557175">
              <w:tc>
                <w:tcPr>
                  <w:tcW w:w="9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3741BC" w14:textId="77777777" w:rsidR="0074402A" w:rsidRPr="0074402A" w:rsidRDefault="0074402A" w:rsidP="0074402A">
                  <w:pPr>
                    <w:spacing w:after="240" w:line="360" w:lineRule="auto"/>
                    <w:contextualSpacing/>
                  </w:pPr>
                  <w:proofErr w:type="spellStart"/>
                  <w:r w:rsidRPr="0074402A">
                    <w:rPr>
                      <w:b/>
                      <w:bCs/>
                    </w:rPr>
                    <w:t>Tên</w:t>
                  </w:r>
                  <w:proofErr w:type="spellEnd"/>
                  <w:r w:rsidRPr="0074402A">
                    <w:rPr>
                      <w:b/>
                      <w:bCs/>
                    </w:rPr>
                    <w:t xml:space="preserve"> bệ</w:t>
                  </w:r>
                  <w:proofErr w:type="spellStart"/>
                  <w:r w:rsidRPr="0074402A">
                    <w:rPr>
                      <w:b/>
                      <w:bCs/>
                    </w:rPr>
                    <w:t>nh</w:t>
                  </w:r>
                  <w:proofErr w:type="spellEnd"/>
                  <w:r w:rsidRPr="0074402A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74402A">
                    <w:rPr>
                      <w:b/>
                      <w:bCs/>
                    </w:rPr>
                    <w:t>nhân</w:t>
                  </w:r>
                  <w:proofErr w:type="spellEnd"/>
                  <w:r w:rsidRPr="0074402A">
                    <w:rPr>
                      <w:b/>
                      <w:bCs/>
                    </w:rPr>
                    <w:t>:</w:t>
                  </w:r>
                  <w:r w:rsidRPr="0074402A">
                    <w:t xml:space="preserve"> Minh </w:t>
                  </w:r>
                  <w:proofErr w:type="spellStart"/>
                  <w:r w:rsidRPr="0074402A">
                    <w:t>Tuán</w:t>
                  </w:r>
                  <w:proofErr w:type="spellEnd"/>
                </w:p>
                <w:p w14:paraId="4BE1BCE9" w14:textId="77777777" w:rsidR="0074402A" w:rsidRPr="0074402A" w:rsidRDefault="0074402A" w:rsidP="0074402A">
                  <w:pPr>
                    <w:spacing w:after="240" w:line="360" w:lineRule="auto"/>
                    <w:contextualSpacing/>
                  </w:pPr>
                  <w:proofErr w:type="spellStart"/>
                  <w:r w:rsidRPr="0074402A">
                    <w:rPr>
                      <w:b/>
                      <w:bCs/>
                    </w:rPr>
                    <w:t>Ngày</w:t>
                  </w:r>
                  <w:proofErr w:type="spellEnd"/>
                  <w:r w:rsidRPr="0074402A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74402A">
                    <w:rPr>
                      <w:b/>
                      <w:bCs/>
                    </w:rPr>
                    <w:t>sinh</w:t>
                  </w:r>
                  <w:proofErr w:type="spellEnd"/>
                  <w:r w:rsidRPr="0074402A">
                    <w:rPr>
                      <w:b/>
                      <w:bCs/>
                    </w:rPr>
                    <w:t xml:space="preserve">       </w:t>
                  </w:r>
                  <w:proofErr w:type="gramStart"/>
                  <w:r w:rsidRPr="0074402A">
                    <w:rPr>
                      <w:b/>
                      <w:bCs/>
                    </w:rPr>
                    <w:t xml:space="preserve">  :</w:t>
                  </w:r>
                  <w:proofErr w:type="gramEnd"/>
                  <w:r w:rsidRPr="0074402A">
                    <w:t xml:space="preserve"> 01/01/1980</w:t>
                  </w:r>
                </w:p>
                <w:p w14:paraId="2E191AFA" w14:textId="77777777" w:rsidR="0074402A" w:rsidRPr="0074402A" w:rsidRDefault="0074402A" w:rsidP="0074402A">
                  <w:pPr>
                    <w:spacing w:after="240" w:line="360" w:lineRule="auto"/>
                    <w:contextualSpacing/>
                  </w:pPr>
                  <w:proofErr w:type="spellStart"/>
                  <w:r w:rsidRPr="0074402A">
                    <w:rPr>
                      <w:b/>
                      <w:bCs/>
                    </w:rPr>
                    <w:t>Ngày</w:t>
                  </w:r>
                  <w:proofErr w:type="spellEnd"/>
                  <w:r w:rsidRPr="0074402A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74402A">
                    <w:rPr>
                      <w:b/>
                      <w:bCs/>
                    </w:rPr>
                    <w:t>thu</w:t>
                  </w:r>
                  <w:proofErr w:type="spellEnd"/>
                  <w:r w:rsidRPr="0074402A">
                    <w:rPr>
                      <w:b/>
                      <w:bCs/>
                    </w:rPr>
                    <w:t>̛̣c hiện:</w:t>
                  </w:r>
                  <w:r w:rsidRPr="0074402A">
                    <w:t xml:space="preserve"> 05/12/2023</w:t>
                  </w:r>
                </w:p>
              </w:tc>
            </w:tr>
            <w:tr w:rsidR="0074402A" w:rsidRPr="0074402A" w14:paraId="6D456E8E" w14:textId="77777777" w:rsidTr="00557175">
              <w:tc>
                <w:tcPr>
                  <w:tcW w:w="9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B3F2EE" w14:textId="77777777" w:rsidR="0074402A" w:rsidRPr="0074402A" w:rsidRDefault="0074402A" w:rsidP="0074402A">
                  <w:pPr>
                    <w:spacing w:before="240" w:line="360" w:lineRule="auto"/>
                  </w:pPr>
                  <w:r w:rsidRPr="0074402A">
                    <w:rPr>
                      <w:noProof/>
                    </w:rPr>
                    <w:drawing>
                      <wp:anchor distT="0" distB="0" distL="114300" distR="114300" simplePos="0" relativeHeight="251673608" behindDoc="1" locked="0" layoutInCell="1" allowOverlap="1" wp14:anchorId="6B7B5EF7" wp14:editId="76F720F0">
                        <wp:simplePos x="0" y="0"/>
                        <wp:positionH relativeFrom="column">
                          <wp:posOffset>1830070</wp:posOffset>
                        </wp:positionH>
                        <wp:positionV relativeFrom="paragraph">
                          <wp:posOffset>379095</wp:posOffset>
                        </wp:positionV>
                        <wp:extent cx="1653540" cy="1892300"/>
                        <wp:effectExtent l="0" t="0" r="3810" b="0"/>
                        <wp:wrapTopAndBottom/>
                        <wp:docPr id="1665670277" name="Picture 1665670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3540" cy="1892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4402A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84" behindDoc="0" locked="0" layoutInCell="1" allowOverlap="1" wp14:anchorId="01B79718" wp14:editId="7B2C2997">
                            <wp:simplePos x="0" y="0"/>
                            <wp:positionH relativeFrom="column">
                              <wp:posOffset>1423670</wp:posOffset>
                            </wp:positionH>
                            <wp:positionV relativeFrom="paragraph">
                              <wp:posOffset>2410460</wp:posOffset>
                            </wp:positionV>
                            <wp:extent cx="2562225" cy="167005"/>
                            <wp:effectExtent l="0" t="0" r="9525" b="0"/>
                            <wp:wrapTopAndBottom/>
                            <wp:docPr id="6" name="Text Box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62225" cy="1606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C70975" w14:textId="77777777" w:rsidR="0074402A" w:rsidRDefault="0074402A" w:rsidP="0074402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 w:rsidRPr="006F4DE0">
                                          <w:rPr>
                                            <w:sz w:val="22"/>
                                            <w:szCs w:val="22"/>
                                          </w:rPr>
                                          <w:t>Hình</w:t>
                                        </w:r>
                                        <w:proofErr w:type="spellEnd"/>
                                        <w:r w:rsidRPr="006F4DE0">
                                          <w:rPr>
                                            <w:sz w:val="22"/>
                                            <w:szCs w:val="22"/>
                                          </w:rPr>
                                          <w:t xml:space="preserve"> 1: </w:t>
                                        </w:r>
                                        <w:proofErr w:type="spellStart"/>
                                        <w:r w:rsidRPr="006F4DE0">
                                          <w:rPr>
                                            <w:sz w:val="22"/>
                                            <w:szCs w:val="22"/>
                                          </w:rPr>
                                          <w:t>Ảnh</w:t>
                                        </w:r>
                                        <w:proofErr w:type="spellEnd"/>
                                        <w:r w:rsidRPr="006F4DE0">
                                          <w:rPr>
                                            <w:sz w:val="22"/>
                                            <w:szCs w:val="22"/>
                                          </w:rPr>
                                          <w:t xml:space="preserve"> X-</w:t>
                                        </w:r>
                                        <w:proofErr w:type="spellStart"/>
                                        <w:r w:rsidRPr="006F4DE0">
                                          <w:rPr>
                                            <w:sz w:val="22"/>
                                            <w:szCs w:val="22"/>
                                          </w:rPr>
                                          <w:t>quang</w:t>
                                        </w:r>
                                        <w:proofErr w:type="spellEnd"/>
                                        <w:r w:rsidRPr="006F4DE0">
                                          <w:rPr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F4DE0">
                                          <w:rPr>
                                            <w:sz w:val="22"/>
                                            <w:szCs w:val="22"/>
                                          </w:rPr>
                                          <w:t>ngực</w:t>
                                        </w:r>
                                        <w:proofErr w:type="spellEnd"/>
                                        <w:r w:rsidRPr="006F4DE0">
                                          <w:rPr>
                                            <w:sz w:val="22"/>
                                            <w:szCs w:val="22"/>
                                          </w:rPr>
                                          <w:t xml:space="preserve"> – </w:t>
                                        </w:r>
                                        <w:proofErr w:type="spellStart"/>
                                        <w:r w:rsidRPr="006F4DE0">
                                          <w:rPr>
                                            <w:sz w:val="22"/>
                                            <w:szCs w:val="22"/>
                                          </w:rPr>
                                          <w:t>Phiên</w:t>
                                        </w:r>
                                        <w:proofErr w:type="spellEnd"/>
                                        <w:r w:rsidRPr="006F4DE0">
                                          <w:rPr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F4DE0">
                                          <w:rPr>
                                            <w:sz w:val="22"/>
                                            <w:szCs w:val="22"/>
                                          </w:rPr>
                                          <w:t>bản</w:t>
                                        </w:r>
                                        <w:proofErr w:type="spellEnd"/>
                                        <w:r w:rsidRPr="006F4DE0">
                                          <w:rPr>
                                            <w:sz w:val="22"/>
                                            <w:szCs w:val="22"/>
                                          </w:rPr>
                                          <w:t xml:space="preserve"> TIFF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B79718" id="Text Box 6" o:spid="_x0000_s1061" type="#_x0000_t202" style="position:absolute;margin-left:112.1pt;margin-top:189.8pt;width:201.75pt;height:13.15pt;z-index:251672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" stroked="f">
                            <v:textbox style="mso-fit-shape-to-text:t" inset="0,0,0,0">
                              <w:txbxContent>
                                <w:p w14:paraId="08C70975" w14:textId="77777777" w:rsidR="0074402A" w:rsidRDefault="0074402A" w:rsidP="0074402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F4DE0">
                                    <w:rPr>
                                      <w:sz w:val="22"/>
                                      <w:szCs w:val="22"/>
                                    </w:rPr>
                                    <w:t>Hình</w:t>
                                  </w:r>
                                  <w:proofErr w:type="spellEnd"/>
                                  <w:r w:rsidRPr="006F4DE0">
                                    <w:rPr>
                                      <w:sz w:val="22"/>
                                      <w:szCs w:val="22"/>
                                    </w:rPr>
                                    <w:t xml:space="preserve"> 1: </w:t>
                                  </w:r>
                                  <w:proofErr w:type="spellStart"/>
                                  <w:r w:rsidRPr="006F4DE0">
                                    <w:rPr>
                                      <w:sz w:val="22"/>
                                      <w:szCs w:val="22"/>
                                    </w:rPr>
                                    <w:t>Ảnh</w:t>
                                  </w:r>
                                  <w:proofErr w:type="spellEnd"/>
                                  <w:r w:rsidRPr="006F4DE0">
                                    <w:rPr>
                                      <w:sz w:val="22"/>
                                      <w:szCs w:val="22"/>
                                    </w:rPr>
                                    <w:t xml:space="preserve"> X-</w:t>
                                  </w:r>
                                  <w:proofErr w:type="spellStart"/>
                                  <w:r w:rsidRPr="006F4DE0">
                                    <w:rPr>
                                      <w:sz w:val="22"/>
                                      <w:szCs w:val="22"/>
                                    </w:rPr>
                                    <w:t>quang</w:t>
                                  </w:r>
                                  <w:proofErr w:type="spellEnd"/>
                                  <w:r w:rsidRPr="006F4DE0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F4DE0">
                                    <w:rPr>
                                      <w:sz w:val="22"/>
                                      <w:szCs w:val="22"/>
                                    </w:rPr>
                                    <w:t>ngực</w:t>
                                  </w:r>
                                  <w:proofErr w:type="spellEnd"/>
                                  <w:r w:rsidRPr="006F4DE0">
                                    <w:rPr>
                                      <w:sz w:val="22"/>
                                      <w:szCs w:val="22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6F4DE0">
                                    <w:rPr>
                                      <w:sz w:val="22"/>
                                      <w:szCs w:val="22"/>
                                    </w:rPr>
                                    <w:t>Phiên</w:t>
                                  </w:r>
                                  <w:proofErr w:type="spellEnd"/>
                                  <w:r w:rsidRPr="006F4DE0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F4DE0">
                                    <w:rPr>
                                      <w:sz w:val="22"/>
                                      <w:szCs w:val="22"/>
                                    </w:rPr>
                                    <w:t>bản</w:t>
                                  </w:r>
                                  <w:proofErr w:type="spellEnd"/>
                                  <w:r w:rsidRPr="006F4DE0">
                                    <w:rPr>
                                      <w:sz w:val="22"/>
                                      <w:szCs w:val="22"/>
                                    </w:rPr>
                                    <w:t xml:space="preserve"> TIFF</w:t>
                                  </w:r>
                                </w:p>
                              </w:txbxContent>
                            </v:textbox>
                            <w10:wrap type="topAndBottom"/>
                          </v:shape>
                        </w:pict>
                      </mc:Fallback>
                    </mc:AlternateContent>
                  </w:r>
                  <w:r w:rsidRPr="0074402A">
                    <w:t xml:space="preserve"> </w:t>
                  </w:r>
                  <w:r w:rsidRPr="0074402A">
                    <w:rPr>
                      <w:b/>
                      <w:bCs/>
                      <w:noProof/>
                    </w:rPr>
                    <w:t>Số X-quang     :</w:t>
                  </w:r>
                  <w:r w:rsidRPr="0074402A">
                    <w:t xml:space="preserve"> 52587412</w:t>
                  </w:r>
                </w:p>
                <w:p w14:paraId="057B4A6A" w14:textId="77777777" w:rsidR="0074402A" w:rsidRPr="0074402A" w:rsidRDefault="0074402A" w:rsidP="0074402A">
                  <w:pPr>
                    <w:spacing w:line="360" w:lineRule="auto"/>
                    <w:rPr>
                      <w:b/>
                      <w:bCs/>
                      <w:sz w:val="16"/>
                      <w:szCs w:val="16"/>
                    </w:rPr>
                  </w:pPr>
                </w:p>
                <w:p w14:paraId="65E26F97" w14:textId="77777777" w:rsidR="0074402A" w:rsidRPr="0074402A" w:rsidRDefault="0074402A" w:rsidP="0074402A">
                  <w:pPr>
                    <w:spacing w:after="120" w:line="360" w:lineRule="auto"/>
                    <w:rPr>
                      <w:b/>
                      <w:bCs/>
                    </w:rPr>
                  </w:pPr>
                  <w:r w:rsidRPr="0074402A">
                    <w:rPr>
                      <w:b/>
                      <w:bCs/>
                    </w:rPr>
                    <w:t>KẾT QUẢ ĐỌC PHIM:</w:t>
                  </w:r>
                </w:p>
                <w:p w14:paraId="3ADFDEB4" w14:textId="77777777" w:rsidR="0074402A" w:rsidRPr="0074402A" w:rsidRDefault="0074402A" w:rsidP="0074402A">
                  <w:pPr>
                    <w:numPr>
                      <w:ilvl w:val="0"/>
                      <w:numId w:val="9"/>
                    </w:numPr>
                    <w:spacing w:after="120" w:line="360" w:lineRule="auto"/>
                    <w:contextualSpacing/>
                  </w:pPr>
                  <w:r w:rsidRPr="0074402A">
                    <w:rPr>
                      <w:b/>
                      <w:bCs/>
                    </w:rPr>
                    <w:t>Phổ</w:t>
                  </w:r>
                  <w:proofErr w:type="spellStart"/>
                  <w:r w:rsidRPr="0074402A">
                    <w:rPr>
                      <w:b/>
                      <w:bCs/>
                    </w:rPr>
                    <w:t>i</w:t>
                  </w:r>
                  <w:proofErr w:type="spellEnd"/>
                  <w:r w:rsidRPr="0074402A">
                    <w:rPr>
                      <w:b/>
                      <w:bCs/>
                    </w:rPr>
                    <w:t xml:space="preserve">: </w:t>
                  </w:r>
                  <w:r w:rsidRPr="0074402A">
                    <w:t xml:space="preserve">Trong </w:t>
                  </w:r>
                  <w:proofErr w:type="spellStart"/>
                  <w:r w:rsidRPr="0074402A">
                    <w:t>va</w:t>
                  </w:r>
                  <w:proofErr w:type="spellEnd"/>
                  <w:r w:rsidRPr="0074402A">
                    <w:t xml:space="preserve">̀ </w:t>
                  </w:r>
                  <w:proofErr w:type="spellStart"/>
                  <w:r w:rsidRPr="0074402A">
                    <w:t>căng</w:t>
                  </w:r>
                  <w:proofErr w:type="spellEnd"/>
                  <w:r w:rsidRPr="0074402A">
                    <w:t xml:space="preserve"> tốt; </w:t>
                  </w:r>
                  <w:proofErr w:type="spellStart"/>
                  <w:r w:rsidRPr="0074402A">
                    <w:t>không</w:t>
                  </w:r>
                  <w:proofErr w:type="spellEnd"/>
                  <w:r w:rsidRPr="0074402A">
                    <w:t xml:space="preserve"> có dấu hiệu </w:t>
                  </w:r>
                  <w:proofErr w:type="spellStart"/>
                  <w:r w:rsidRPr="0074402A">
                    <w:t>viêm</w:t>
                  </w:r>
                  <w:proofErr w:type="spellEnd"/>
                  <w:r w:rsidRPr="0074402A">
                    <w:t xml:space="preserve"> phổ</w:t>
                  </w:r>
                  <w:proofErr w:type="spellStart"/>
                  <w:r w:rsidRPr="0074402A">
                    <w:t>i</w:t>
                  </w:r>
                  <w:proofErr w:type="spellEnd"/>
                  <w:r w:rsidRPr="0074402A">
                    <w:t xml:space="preserve">, </w:t>
                  </w:r>
                  <w:proofErr w:type="spellStart"/>
                  <w:r w:rsidRPr="0074402A">
                    <w:t>tràn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khi</w:t>
                  </w:r>
                  <w:proofErr w:type="spellEnd"/>
                  <w:r w:rsidRPr="0074402A">
                    <w:t xml:space="preserve">́ </w:t>
                  </w:r>
                  <w:proofErr w:type="spellStart"/>
                  <w:r w:rsidRPr="0074402A">
                    <w:t>màng</w:t>
                  </w:r>
                  <w:proofErr w:type="spellEnd"/>
                  <w:r w:rsidRPr="0074402A">
                    <w:t xml:space="preserve"> phổ</w:t>
                  </w:r>
                  <w:proofErr w:type="spellStart"/>
                  <w:r w:rsidRPr="0074402A">
                    <w:t>i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hoa</w:t>
                  </w:r>
                  <w:proofErr w:type="spellEnd"/>
                  <w:r w:rsidRPr="0074402A">
                    <w:t xml:space="preserve">̣̆c </w:t>
                  </w:r>
                  <w:proofErr w:type="spellStart"/>
                  <w:r w:rsidRPr="0074402A">
                    <w:t>tràn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dịch</w:t>
                  </w:r>
                  <w:proofErr w:type="spellEnd"/>
                  <w:r w:rsidRPr="0074402A">
                    <w:t>.</w:t>
                  </w:r>
                </w:p>
                <w:p w14:paraId="396F79FB" w14:textId="77777777" w:rsidR="0074402A" w:rsidRPr="0074402A" w:rsidRDefault="0074402A" w:rsidP="0074402A">
                  <w:pPr>
                    <w:numPr>
                      <w:ilvl w:val="0"/>
                      <w:numId w:val="9"/>
                    </w:numPr>
                    <w:spacing w:after="120" w:line="360" w:lineRule="auto"/>
                    <w:contextualSpacing/>
                  </w:pPr>
                  <w:r w:rsidRPr="0074402A">
                    <w:rPr>
                      <w:b/>
                      <w:bCs/>
                    </w:rPr>
                    <w:t xml:space="preserve">Tim: </w:t>
                  </w:r>
                  <w:proofErr w:type="spellStart"/>
                  <w:r w:rsidRPr="0074402A">
                    <w:t>Kích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thưo</w:t>
                  </w:r>
                  <w:proofErr w:type="spellEnd"/>
                  <w:r w:rsidRPr="0074402A">
                    <w:t xml:space="preserve">̛́c </w:t>
                  </w:r>
                  <w:proofErr w:type="spellStart"/>
                  <w:r w:rsidRPr="0074402A">
                    <w:t>va</w:t>
                  </w:r>
                  <w:proofErr w:type="spellEnd"/>
                  <w:r w:rsidRPr="0074402A">
                    <w:t xml:space="preserve">̀ </w:t>
                  </w:r>
                  <w:proofErr w:type="spellStart"/>
                  <w:r w:rsidRPr="0074402A">
                    <w:t>hình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dạng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bình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thưo</w:t>
                  </w:r>
                  <w:proofErr w:type="spellEnd"/>
                  <w:r w:rsidRPr="0074402A">
                    <w:t xml:space="preserve">̛̀ng; </w:t>
                  </w:r>
                  <w:proofErr w:type="spellStart"/>
                  <w:r w:rsidRPr="0074402A">
                    <w:t>bóng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tim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trong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gio</w:t>
                  </w:r>
                  <w:proofErr w:type="spellEnd"/>
                  <w:r w:rsidRPr="0074402A">
                    <w:t>̛́</w:t>
                  </w:r>
                  <w:proofErr w:type="spellStart"/>
                  <w:r w:rsidRPr="0074402A">
                    <w:t>i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hạn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bình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thưo</w:t>
                  </w:r>
                  <w:proofErr w:type="spellEnd"/>
                  <w:r w:rsidRPr="0074402A">
                    <w:t xml:space="preserve">̛̀ng; </w:t>
                  </w:r>
                  <w:proofErr w:type="spellStart"/>
                  <w:r w:rsidRPr="0074402A">
                    <w:t>không</w:t>
                  </w:r>
                  <w:proofErr w:type="spellEnd"/>
                  <w:r w:rsidRPr="0074402A">
                    <w:t xml:space="preserve"> có </w:t>
                  </w:r>
                  <w:proofErr w:type="spellStart"/>
                  <w:r w:rsidRPr="0074402A">
                    <w:t>tim</w:t>
                  </w:r>
                  <w:proofErr w:type="spellEnd"/>
                  <w:r w:rsidRPr="0074402A">
                    <w:t xml:space="preserve"> to </w:t>
                  </w:r>
                  <w:proofErr w:type="spellStart"/>
                  <w:r w:rsidRPr="0074402A">
                    <w:t>hoa</w:t>
                  </w:r>
                  <w:proofErr w:type="spellEnd"/>
                  <w:r w:rsidRPr="0074402A">
                    <w:t xml:space="preserve">̣̆c </w:t>
                  </w:r>
                  <w:proofErr w:type="spellStart"/>
                  <w:r w:rsidRPr="0074402A">
                    <w:t>tràn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dịch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màng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tim.</w:t>
                  </w:r>
                  <w:proofErr w:type="spellEnd"/>
                </w:p>
                <w:p w14:paraId="04A75CD1" w14:textId="77777777" w:rsidR="0074402A" w:rsidRPr="0074402A" w:rsidRDefault="0074402A" w:rsidP="0074402A">
                  <w:pPr>
                    <w:numPr>
                      <w:ilvl w:val="0"/>
                      <w:numId w:val="9"/>
                    </w:numPr>
                    <w:spacing w:after="120" w:line="360" w:lineRule="auto"/>
                    <w:contextualSpacing/>
                  </w:pPr>
                  <w:r w:rsidRPr="0074402A">
                    <w:rPr>
                      <w:b/>
                      <w:bCs/>
                    </w:rPr>
                    <w:t xml:space="preserve">Cơ </w:t>
                  </w:r>
                  <w:proofErr w:type="spellStart"/>
                  <w:r w:rsidRPr="0074402A">
                    <w:rPr>
                      <w:b/>
                      <w:bCs/>
                    </w:rPr>
                    <w:t>hoành</w:t>
                  </w:r>
                  <w:proofErr w:type="spellEnd"/>
                  <w:r w:rsidRPr="0074402A">
                    <w:rPr>
                      <w:b/>
                      <w:bCs/>
                    </w:rPr>
                    <w:t xml:space="preserve">: </w:t>
                  </w:r>
                  <w:r w:rsidRPr="0074402A">
                    <w:t xml:space="preserve">Rõ </w:t>
                  </w:r>
                  <w:proofErr w:type="spellStart"/>
                  <w:r w:rsidRPr="0074402A">
                    <w:t>ràng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va</w:t>
                  </w:r>
                  <w:proofErr w:type="spellEnd"/>
                  <w:r w:rsidRPr="0074402A">
                    <w:t xml:space="preserve">̀ </w:t>
                  </w:r>
                  <w:proofErr w:type="spellStart"/>
                  <w:r w:rsidRPr="0074402A">
                    <w:t>đe</w:t>
                  </w:r>
                  <w:proofErr w:type="spellEnd"/>
                  <w:r w:rsidRPr="0074402A">
                    <w:t xml:space="preserve">̂̀u; </w:t>
                  </w:r>
                  <w:proofErr w:type="spellStart"/>
                  <w:r w:rsidRPr="0074402A">
                    <w:t>không</w:t>
                  </w:r>
                  <w:proofErr w:type="spellEnd"/>
                  <w:r w:rsidRPr="0074402A">
                    <w:t xml:space="preserve"> có hiện </w:t>
                  </w:r>
                  <w:proofErr w:type="spellStart"/>
                  <w:r w:rsidRPr="0074402A">
                    <w:t>tưo</w:t>
                  </w:r>
                  <w:proofErr w:type="spellEnd"/>
                  <w:r w:rsidRPr="0074402A">
                    <w:t xml:space="preserve">̛̣ng </w:t>
                  </w:r>
                  <w:proofErr w:type="spellStart"/>
                  <w:r w:rsidRPr="0074402A">
                    <w:t>nâng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cao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hoa</w:t>
                  </w:r>
                  <w:proofErr w:type="spellEnd"/>
                  <w:r w:rsidRPr="0074402A">
                    <w:t xml:space="preserve">̣̆c hạ </w:t>
                  </w:r>
                  <w:proofErr w:type="spellStart"/>
                  <w:r w:rsidRPr="0074402A">
                    <w:t>tha</w:t>
                  </w:r>
                  <w:proofErr w:type="spellEnd"/>
                  <w:r w:rsidRPr="0074402A">
                    <w:t>̂́p.</w:t>
                  </w:r>
                </w:p>
                <w:p w14:paraId="23A06E1B" w14:textId="77777777" w:rsidR="0074402A" w:rsidRPr="0074402A" w:rsidRDefault="0074402A" w:rsidP="0074402A">
                  <w:pPr>
                    <w:numPr>
                      <w:ilvl w:val="0"/>
                      <w:numId w:val="9"/>
                    </w:numPr>
                    <w:spacing w:after="120" w:line="360" w:lineRule="auto"/>
                    <w:contextualSpacing/>
                  </w:pPr>
                  <w:proofErr w:type="spellStart"/>
                  <w:r w:rsidRPr="0074402A">
                    <w:rPr>
                      <w:b/>
                      <w:bCs/>
                    </w:rPr>
                    <w:t>Xương</w:t>
                  </w:r>
                  <w:proofErr w:type="spellEnd"/>
                  <w:r w:rsidRPr="0074402A">
                    <w:rPr>
                      <w:b/>
                      <w:bCs/>
                    </w:rPr>
                    <w:t xml:space="preserve">: </w:t>
                  </w:r>
                  <w:proofErr w:type="spellStart"/>
                  <w:r w:rsidRPr="0074402A">
                    <w:t>Hình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dạng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bình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thưo</w:t>
                  </w:r>
                  <w:proofErr w:type="spellEnd"/>
                  <w:r w:rsidRPr="0074402A">
                    <w:t xml:space="preserve">̛̀ng; </w:t>
                  </w:r>
                  <w:proofErr w:type="spellStart"/>
                  <w:r w:rsidRPr="0074402A">
                    <w:t>không</w:t>
                  </w:r>
                  <w:proofErr w:type="spellEnd"/>
                  <w:r w:rsidRPr="0074402A">
                    <w:t xml:space="preserve"> có </w:t>
                  </w:r>
                  <w:proofErr w:type="spellStart"/>
                  <w:r w:rsidRPr="0074402A">
                    <w:t>gãy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xương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hoa</w:t>
                  </w:r>
                  <w:proofErr w:type="spellEnd"/>
                  <w:r w:rsidRPr="0074402A">
                    <w:t xml:space="preserve">̣̆c </w:t>
                  </w:r>
                  <w:proofErr w:type="spellStart"/>
                  <w:r w:rsidRPr="0074402A">
                    <w:t>tra</w:t>
                  </w:r>
                  <w:proofErr w:type="spellEnd"/>
                  <w:r w:rsidRPr="0074402A">
                    <w:t xml:space="preserve">̣̂t </w:t>
                  </w:r>
                  <w:proofErr w:type="spellStart"/>
                  <w:r w:rsidRPr="0074402A">
                    <w:t>kho</w:t>
                  </w:r>
                  <w:proofErr w:type="spellEnd"/>
                  <w:r w:rsidRPr="0074402A">
                    <w:t>̛́p.</w:t>
                  </w:r>
                </w:p>
                <w:p w14:paraId="5CACD3C7" w14:textId="77777777" w:rsidR="0074402A" w:rsidRPr="0074402A" w:rsidRDefault="0074402A" w:rsidP="0074402A">
                  <w:pPr>
                    <w:numPr>
                      <w:ilvl w:val="0"/>
                      <w:numId w:val="9"/>
                    </w:numPr>
                    <w:spacing w:after="120" w:line="360" w:lineRule="auto"/>
                    <w:contextualSpacing/>
                    <w:rPr>
                      <w:b/>
                      <w:bCs/>
                    </w:rPr>
                  </w:pPr>
                  <w:r w:rsidRPr="0074402A">
                    <w:rPr>
                      <w:b/>
                      <w:bCs/>
                    </w:rPr>
                    <w:t xml:space="preserve">Mô mềm: </w:t>
                  </w:r>
                  <w:proofErr w:type="spellStart"/>
                  <w:r w:rsidRPr="0074402A">
                    <w:t>Hình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dạng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bình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thưo</w:t>
                  </w:r>
                  <w:proofErr w:type="spellEnd"/>
                  <w:r w:rsidRPr="0074402A">
                    <w:t xml:space="preserve">̛̀ng ở </w:t>
                  </w:r>
                  <w:proofErr w:type="spellStart"/>
                  <w:r w:rsidRPr="0074402A">
                    <w:t>vùng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ngu</w:t>
                  </w:r>
                  <w:proofErr w:type="spellEnd"/>
                  <w:r w:rsidRPr="0074402A">
                    <w:t>̛̣c.</w:t>
                  </w:r>
                </w:p>
              </w:tc>
            </w:tr>
            <w:tr w:rsidR="0074402A" w:rsidRPr="0074402A" w14:paraId="14E68B51" w14:textId="77777777" w:rsidTr="00557175">
              <w:tc>
                <w:tcPr>
                  <w:tcW w:w="9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AF21B1" w14:textId="77777777" w:rsidR="0074402A" w:rsidRPr="0074402A" w:rsidRDefault="0074402A" w:rsidP="0074402A">
                  <w:pPr>
                    <w:spacing w:line="360" w:lineRule="auto"/>
                    <w:contextualSpacing/>
                    <w:rPr>
                      <w:b/>
                      <w:bCs/>
                    </w:rPr>
                  </w:pPr>
                  <w:r w:rsidRPr="0074402A">
                    <w:rPr>
                      <w:b/>
                      <w:bCs/>
                    </w:rPr>
                    <w:t>KHUYẾN NGHỊ:</w:t>
                  </w:r>
                </w:p>
                <w:p w14:paraId="28AC508E" w14:textId="77777777" w:rsidR="0074402A" w:rsidRPr="0074402A" w:rsidRDefault="0074402A" w:rsidP="0074402A">
                  <w:pPr>
                    <w:spacing w:line="360" w:lineRule="auto"/>
                    <w:contextualSpacing/>
                  </w:pPr>
                  <w:r w:rsidRPr="0074402A">
                    <w:t xml:space="preserve">Hiện </w:t>
                  </w:r>
                  <w:proofErr w:type="spellStart"/>
                  <w:r w:rsidRPr="0074402A">
                    <w:t>tại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không</w:t>
                  </w:r>
                  <w:proofErr w:type="spellEnd"/>
                  <w:r w:rsidRPr="0074402A">
                    <w:t xml:space="preserve"> cần </w:t>
                  </w:r>
                  <w:proofErr w:type="spellStart"/>
                  <w:r w:rsidRPr="0074402A">
                    <w:t>đánh</w:t>
                  </w:r>
                  <w:proofErr w:type="spellEnd"/>
                  <w:r w:rsidRPr="0074402A">
                    <w:t xml:space="preserve"> </w:t>
                  </w:r>
                  <w:proofErr w:type="spellStart"/>
                  <w:r w:rsidRPr="0074402A">
                    <w:t>gia</w:t>
                  </w:r>
                  <w:proofErr w:type="spellEnd"/>
                  <w:r w:rsidRPr="0074402A">
                    <w:t xml:space="preserve">́ </w:t>
                  </w:r>
                  <w:proofErr w:type="spellStart"/>
                  <w:r w:rsidRPr="0074402A">
                    <w:t>thêm</w:t>
                  </w:r>
                  <w:proofErr w:type="spellEnd"/>
                  <w:r w:rsidRPr="0074402A">
                    <w:t>.</w:t>
                  </w:r>
                </w:p>
                <w:p w14:paraId="759B1579" w14:textId="77777777" w:rsidR="0074402A" w:rsidRPr="0074402A" w:rsidRDefault="0074402A" w:rsidP="0074402A">
                  <w:pPr>
                    <w:spacing w:line="360" w:lineRule="auto"/>
                    <w:contextualSpacing/>
                    <w:rPr>
                      <w:b/>
                      <w:bCs/>
                    </w:rPr>
                  </w:pPr>
                  <w:r w:rsidRPr="0074402A">
                    <w:rPr>
                      <w:b/>
                      <w:bCs/>
                    </w:rPr>
                    <w:t>GHI CHÚ BỔ SUNG:</w:t>
                  </w:r>
                </w:p>
                <w:p w14:paraId="5993C482" w14:textId="77777777" w:rsidR="0074402A" w:rsidRPr="0074402A" w:rsidRDefault="0074402A" w:rsidP="0074402A">
                  <w:pPr>
                    <w:spacing w:line="360" w:lineRule="auto"/>
                    <w:contextualSpacing/>
                  </w:pPr>
                  <w:proofErr w:type="spellStart"/>
                  <w:r w:rsidRPr="0074402A">
                    <w:t>Không</w:t>
                  </w:r>
                  <w:proofErr w:type="spellEnd"/>
                  <w:r w:rsidRPr="0074402A">
                    <w:t xml:space="preserve"> có.</w:t>
                  </w:r>
                </w:p>
              </w:tc>
            </w:tr>
            <w:bookmarkEnd w:id="27"/>
          </w:tbl>
          <w:p w14:paraId="3B77AC5F" w14:textId="77777777" w:rsidR="0074402A" w:rsidRPr="00275578" w:rsidRDefault="0074402A" w:rsidP="00CC5938">
            <w:pPr>
              <w:spacing w:line="278" w:lineRule="auto"/>
            </w:pPr>
          </w:p>
        </w:tc>
      </w:tr>
      <w:bookmarkEnd w:id="26"/>
    </w:tbl>
    <w:p w14:paraId="2AA3954B" w14:textId="77777777" w:rsidR="00CC5994" w:rsidRPr="00EB0C80" w:rsidRDefault="00CC5994" w:rsidP="009B1B2D"/>
    <w:sectPr w:rsidR="00CC5994" w:rsidRPr="00EB0C80" w:rsidSect="000F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maraj Marimuthu" w:date="2021-08-25T13:12:00Z" w:initials="RM">
    <w:p w14:paraId="05C4BE06" w14:textId="490C02CB" w:rsidR="003A2A71" w:rsidRDefault="003A2A71">
      <w:pPr>
        <w:pStyle w:val="CommentText"/>
      </w:pPr>
      <w:r>
        <w:rPr>
          <w:rStyle w:val="CommentReference"/>
        </w:rPr>
        <w:annotationRef/>
      </w:r>
      <w:r>
        <w:t>Please add some more contents.</w:t>
      </w:r>
    </w:p>
  </w:comment>
  <w:comment w:id="1" w:author="Hemalatha Chiranjeevulu" w:date="2021-08-25T13:41:00Z" w:initials="HC">
    <w:p w14:paraId="35D43DCD" w14:textId="09588A7B" w:rsidR="00B03075" w:rsidRDefault="00B03075">
      <w:pPr>
        <w:pStyle w:val="CommentText"/>
      </w:pPr>
      <w:r>
        <w:rPr>
          <w:rStyle w:val="CommentReference"/>
        </w:rPr>
        <w:annotationRef/>
      </w:r>
      <w:r>
        <w:t>Added new content</w:t>
      </w:r>
    </w:p>
  </w:comment>
  <w:comment w:id="6" w:author="Ramaraj Marimuthu" w:date="2021-08-25T11:35:00Z" w:initials="RM">
    <w:p w14:paraId="082DFAB3" w14:textId="795A9EBC" w:rsidR="00656BA8" w:rsidRDefault="00656BA8">
      <w:pPr>
        <w:pStyle w:val="CommentText"/>
      </w:pPr>
      <w:r>
        <w:rPr>
          <w:rStyle w:val="CommentReference"/>
        </w:rPr>
        <w:annotationRef/>
      </w:r>
      <w:r>
        <w:t xml:space="preserve">Can you please resolve the spell check </w:t>
      </w:r>
      <w:r w:rsidR="00E25ED2">
        <w:t>errors here?</w:t>
      </w:r>
    </w:p>
  </w:comment>
  <w:comment w:id="22" w:author="Hemalatha Chiranjeevulu" w:date="2021-08-25T11:23:00Z" w:initials="HC">
    <w:p w14:paraId="198269EA" w14:textId="161455C4" w:rsidR="006020A9" w:rsidRDefault="006020A9">
      <w:pPr>
        <w:pStyle w:val="CommentText"/>
      </w:pPr>
      <w:r>
        <w:rPr>
          <w:rStyle w:val="CommentReference"/>
        </w:rPr>
        <w:annotationRef/>
      </w:r>
      <w:r>
        <w:t>Is this is the right company name?</w:t>
      </w:r>
    </w:p>
  </w:comment>
  <w:comment w:id="23" w:author="Ramaraj Marimuthu" w:date="2021-08-25T11:37:00Z" w:initials="RM">
    <w:p w14:paraId="2488890F" w14:textId="118FA857" w:rsidR="00E25ED2" w:rsidRDefault="00E25ED2">
      <w:pPr>
        <w:pStyle w:val="CommentText"/>
      </w:pPr>
      <w:r>
        <w:rPr>
          <w:rStyle w:val="CommentReference"/>
        </w:rPr>
        <w:annotationRef/>
      </w:r>
      <w:r>
        <w:t>No. Please modify the company name as we discussed.</w:t>
      </w:r>
    </w:p>
  </w:comment>
  <w:comment w:id="24" w:author="Hemalatha Chiranjeevulu" w:date="2021-08-25T12:01:00Z" w:initials="HC">
    <w:p w14:paraId="1EBBAE1E" w14:textId="4C71FDB1" w:rsidR="00583C56" w:rsidRDefault="00583C56">
      <w:pPr>
        <w:pStyle w:val="CommentText"/>
      </w:pPr>
      <w:r>
        <w:rPr>
          <w:rStyle w:val="CommentReference"/>
        </w:rPr>
        <w:annotationRef/>
      </w:r>
      <w:r>
        <w:t>Modified the company name.</w:t>
      </w:r>
    </w:p>
  </w:comment>
  <w:comment w:id="25" w:author="Ramaraj Marimuthu" w:date="2021-08-25T11:38:00Z" w:initials="RM">
    <w:p w14:paraId="44E40F9F" w14:textId="77777777" w:rsidR="003B7843" w:rsidRDefault="003B7843">
      <w:pPr>
        <w:pStyle w:val="CommentText"/>
      </w:pPr>
      <w:r>
        <w:rPr>
          <w:rStyle w:val="CommentReference"/>
        </w:rPr>
        <w:annotationRef/>
      </w:r>
      <w:r>
        <w:t>Please modify the address like below,</w:t>
      </w:r>
    </w:p>
    <w:p w14:paraId="10056898" w14:textId="77777777" w:rsidR="003B7843" w:rsidRDefault="003B7843">
      <w:pPr>
        <w:pStyle w:val="CommentText"/>
      </w:pPr>
    </w:p>
    <w:p w14:paraId="5D9819B6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9-8 Sekimai Musashino-shi</w:t>
      </w:r>
      <w:r>
        <w:rPr>
          <w:noProof/>
          <w:sz w:val="22"/>
          <w:szCs w:val="22"/>
        </w:rPr>
        <w:t>,</w:t>
      </w:r>
    </w:p>
    <w:p w14:paraId="17ADA94C" w14:textId="7C448406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707 Oxford Rd</w:t>
      </w:r>
      <w:r>
        <w:rPr>
          <w:noProof/>
          <w:sz w:val="22"/>
          <w:szCs w:val="22"/>
        </w:rPr>
        <w:t>,</w:t>
      </w:r>
    </w:p>
    <w:p w14:paraId="1F6A3953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Kaloadagatan</w:t>
      </w:r>
      <w:r>
        <w:rPr>
          <w:noProof/>
          <w:sz w:val="22"/>
          <w:szCs w:val="22"/>
        </w:rPr>
        <w:t xml:space="preserve">, </w:t>
      </w:r>
      <w:r w:rsidRPr="00700675">
        <w:rPr>
          <w:noProof/>
          <w:sz w:val="22"/>
          <w:szCs w:val="22"/>
        </w:rPr>
        <w:t>Göteborg</w:t>
      </w:r>
      <w:r>
        <w:rPr>
          <w:noProof/>
          <w:sz w:val="22"/>
          <w:szCs w:val="22"/>
        </w:rPr>
        <w:t>,</w:t>
      </w:r>
    </w:p>
    <w:p w14:paraId="6DFD7781" w14:textId="61EA6DBF" w:rsidR="003B7843" w:rsidRDefault="003B7843">
      <w:pPr>
        <w:pStyle w:val="CommentText"/>
      </w:pPr>
      <w:r w:rsidRPr="00700675">
        <w:rPr>
          <w:noProof/>
          <w:sz w:val="22"/>
          <w:szCs w:val="22"/>
        </w:rPr>
        <w:t>Sweden</w:t>
      </w:r>
      <w:r>
        <w:rPr>
          <w:noProof/>
          <w:sz w:val="22"/>
          <w:szCs w:val="22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5C4BE06" w15:done="0"/>
  <w15:commentEx w15:paraId="35D43DCD" w15:paraIdParent="05C4BE06" w15:done="0"/>
  <w15:commentEx w15:paraId="082DFAB3" w15:done="0"/>
  <w15:commentEx w15:paraId="198269EA" w15:done="0"/>
  <w15:commentEx w15:paraId="2488890F" w15:paraIdParent="198269EA" w15:done="0"/>
  <w15:commentEx w15:paraId="1EBBAE1E" w15:paraIdParent="198269EA" w15:done="0"/>
  <w15:commentEx w15:paraId="6DFD7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D0C025" w16cex:dateUtc="2021-08-25T07:42:00Z"/>
  <w16cex:commentExtensible w16cex:durableId="24D0C719" w16cex:dateUtc="2021-08-25T08:11:00Z"/>
  <w16cex:commentExtensible w16cex:durableId="24D0A96E" w16cex:dateUtc="2021-08-25T06:05:00Z"/>
  <w16cex:commentExtensible w16cex:durableId="24D0A6B5" w16cex:dateUtc="2021-08-25T05:53:00Z"/>
  <w16cex:commentExtensible w16cex:durableId="24D0A9DF" w16cex:dateUtc="2021-08-25T06:07:00Z"/>
  <w16cex:commentExtensible w16cex:durableId="24D0AF81" w16cex:dateUtc="2021-08-25T06:31:00Z"/>
  <w16cex:commentExtensible w16cex:durableId="24D0AA38" w16cex:dateUtc="2021-08-25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5C4BE06" w16cid:durableId="24D0C025"/>
  <w16cid:commentId w16cid:paraId="35D43DCD" w16cid:durableId="24D0C719"/>
  <w16cid:commentId w16cid:paraId="082DFAB3" w16cid:durableId="24D0A96E"/>
  <w16cid:commentId w16cid:paraId="198269EA" w16cid:durableId="24D0A6B5"/>
  <w16cid:commentId w16cid:paraId="2488890F" w16cid:durableId="24D0A9DF"/>
  <w16cid:commentId w16cid:paraId="1EBBAE1E" w16cid:durableId="24D0AF81"/>
  <w16cid:commentId w16cid:paraId="6DFD7781" w16cid:durableId="24D0AA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E0A02" w14:textId="77777777" w:rsidR="001F5125" w:rsidRDefault="001F5125">
      <w:r>
        <w:separator/>
      </w:r>
    </w:p>
  </w:endnote>
  <w:endnote w:type="continuationSeparator" w:id="0">
    <w:p w14:paraId="46EE3FC9" w14:textId="77777777" w:rsidR="001F5125" w:rsidRDefault="001F5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1617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AAC77" w14:textId="40F8C0B7" w:rsidR="0074402A" w:rsidRDefault="007440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3F3542" w14:textId="77777777" w:rsidR="00435804" w:rsidRDefault="0043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C13AC" w14:textId="77777777" w:rsidR="001F5125" w:rsidRDefault="001F5125">
      <w:r>
        <w:separator/>
      </w:r>
    </w:p>
  </w:footnote>
  <w:footnote w:type="continuationSeparator" w:id="0">
    <w:p w14:paraId="7F470017" w14:textId="77777777" w:rsidR="001F5125" w:rsidRDefault="001F5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11.4pt;height:11.4pt;visibility:visible;mso-wrap-style:square" o:bullet="t">
        <v:imagedata r:id="rId1" o:title=""/>
      </v:shape>
    </w:pict>
  </w:numPicBullet>
  <w:abstractNum w:abstractNumId="0" w15:restartNumberingAfterBreak="0">
    <w:nsid w:val="109A17AE"/>
    <w:multiLevelType w:val="hybridMultilevel"/>
    <w:tmpl w:val="698A4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280B"/>
    <w:multiLevelType w:val="hybridMultilevel"/>
    <w:tmpl w:val="6C72B61C"/>
    <w:lvl w:ilvl="0" w:tplc="C28ADE6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C06F2B"/>
    <w:multiLevelType w:val="hybridMultilevel"/>
    <w:tmpl w:val="266A3112"/>
    <w:lvl w:ilvl="0" w:tplc="D5D4C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5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588B0D98"/>
    <w:multiLevelType w:val="hybridMultilevel"/>
    <w:tmpl w:val="65CCD55A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AD0BFF"/>
    <w:multiLevelType w:val="hybridMultilevel"/>
    <w:tmpl w:val="737837EE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9474774">
    <w:abstractNumId w:val="3"/>
  </w:num>
  <w:num w:numId="2" w16cid:durableId="716860885">
    <w:abstractNumId w:val="4"/>
  </w:num>
  <w:num w:numId="3" w16cid:durableId="2081320746">
    <w:abstractNumId w:val="5"/>
  </w:num>
  <w:num w:numId="4" w16cid:durableId="1521354103">
    <w:abstractNumId w:val="0"/>
  </w:num>
  <w:num w:numId="5" w16cid:durableId="1286692032">
    <w:abstractNumId w:val="0"/>
  </w:num>
  <w:num w:numId="6" w16cid:durableId="1986546957">
    <w:abstractNumId w:val="1"/>
  </w:num>
  <w:num w:numId="7" w16cid:durableId="1716082004">
    <w:abstractNumId w:val="7"/>
  </w:num>
  <w:num w:numId="8" w16cid:durableId="551430001">
    <w:abstractNumId w:val="6"/>
  </w:num>
  <w:num w:numId="9" w16cid:durableId="77313890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maraj Marimuthu">
    <w15:presenceInfo w15:providerId="AD" w15:userId="S::ramaraj.marimuthu@syncfusion.com::8d5108a7-6fd0-455e-a4b3-e205c5420ca3"/>
  </w15:person>
  <w15:person w15:author="Hemalatha Chiranjeevulu">
    <w15:presenceInfo w15:providerId="AD" w15:userId="S::hemalatha.chiranjeevulu@syncfusion.com::368a81d9-f7ef-4b36-9b60-a82521a1bf2c"/>
  </w15:person>
  <w15:person w15:author="Selvarathinam Muthu">
    <w15:presenceInfo w15:providerId="AD" w15:userId="S-1-5-21-1415224841-4160497810-138773753-4802"/>
  </w15:person>
  <w15:person w15:author="Ramaraj Marimuthu [2]">
    <w15:presenceInfo w15:providerId="None" w15:userId="Ramaraj Marimuthu"/>
  </w15:person>
  <w15:person w15:author="Suriya Balamurugan">
    <w15:presenceInfo w15:providerId="AD" w15:userId="S::suriya.balamurugan@syncfusion.com::8a401894-a263-489f-a7ae-4271582ea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768"/>
    <w:rsid w:val="00007909"/>
    <w:rsid w:val="00015B4F"/>
    <w:rsid w:val="00027397"/>
    <w:rsid w:val="00032FA0"/>
    <w:rsid w:val="0004407A"/>
    <w:rsid w:val="0004698E"/>
    <w:rsid w:val="000513A1"/>
    <w:rsid w:val="00073FBF"/>
    <w:rsid w:val="0008248F"/>
    <w:rsid w:val="000962B6"/>
    <w:rsid w:val="000A39C9"/>
    <w:rsid w:val="000B4A07"/>
    <w:rsid w:val="000C25A3"/>
    <w:rsid w:val="000D798A"/>
    <w:rsid w:val="000F2B4F"/>
    <w:rsid w:val="000F648B"/>
    <w:rsid w:val="00101322"/>
    <w:rsid w:val="00101BD8"/>
    <w:rsid w:val="001119AE"/>
    <w:rsid w:val="00112978"/>
    <w:rsid w:val="00122820"/>
    <w:rsid w:val="00160CBC"/>
    <w:rsid w:val="00174284"/>
    <w:rsid w:val="001779F1"/>
    <w:rsid w:val="00180511"/>
    <w:rsid w:val="00182312"/>
    <w:rsid w:val="001921BE"/>
    <w:rsid w:val="00192F7B"/>
    <w:rsid w:val="00195B01"/>
    <w:rsid w:val="001A20C1"/>
    <w:rsid w:val="001A4E73"/>
    <w:rsid w:val="001A7C08"/>
    <w:rsid w:val="001A7E39"/>
    <w:rsid w:val="001B146E"/>
    <w:rsid w:val="001B4F73"/>
    <w:rsid w:val="001C6A39"/>
    <w:rsid w:val="001D38BF"/>
    <w:rsid w:val="001E12B8"/>
    <w:rsid w:val="001F249F"/>
    <w:rsid w:val="001F5125"/>
    <w:rsid w:val="001F7D00"/>
    <w:rsid w:val="00214E12"/>
    <w:rsid w:val="00234A92"/>
    <w:rsid w:val="00273507"/>
    <w:rsid w:val="00281526"/>
    <w:rsid w:val="00283BCF"/>
    <w:rsid w:val="00285645"/>
    <w:rsid w:val="00285CFF"/>
    <w:rsid w:val="00294619"/>
    <w:rsid w:val="002A0BBC"/>
    <w:rsid w:val="002A4306"/>
    <w:rsid w:val="002A59E7"/>
    <w:rsid w:val="002C02A3"/>
    <w:rsid w:val="002C388B"/>
    <w:rsid w:val="002F21F1"/>
    <w:rsid w:val="003100ED"/>
    <w:rsid w:val="0031324D"/>
    <w:rsid w:val="00317063"/>
    <w:rsid w:val="0031792E"/>
    <w:rsid w:val="00325919"/>
    <w:rsid w:val="00330D3E"/>
    <w:rsid w:val="003422F6"/>
    <w:rsid w:val="003479C6"/>
    <w:rsid w:val="003739BD"/>
    <w:rsid w:val="00374AF3"/>
    <w:rsid w:val="003963A9"/>
    <w:rsid w:val="003A2A71"/>
    <w:rsid w:val="003A7109"/>
    <w:rsid w:val="003B2670"/>
    <w:rsid w:val="003B7843"/>
    <w:rsid w:val="003C164D"/>
    <w:rsid w:val="003E25B4"/>
    <w:rsid w:val="003F3805"/>
    <w:rsid w:val="00411634"/>
    <w:rsid w:val="0041196C"/>
    <w:rsid w:val="00414B03"/>
    <w:rsid w:val="00435804"/>
    <w:rsid w:val="00437F20"/>
    <w:rsid w:val="00446402"/>
    <w:rsid w:val="004668D1"/>
    <w:rsid w:val="00487540"/>
    <w:rsid w:val="004914F3"/>
    <w:rsid w:val="0049215C"/>
    <w:rsid w:val="004D0229"/>
    <w:rsid w:val="004D6234"/>
    <w:rsid w:val="004F267D"/>
    <w:rsid w:val="0050669F"/>
    <w:rsid w:val="00531BC2"/>
    <w:rsid w:val="00532553"/>
    <w:rsid w:val="005346F7"/>
    <w:rsid w:val="005648E8"/>
    <w:rsid w:val="00570E25"/>
    <w:rsid w:val="00583C56"/>
    <w:rsid w:val="005B1BBA"/>
    <w:rsid w:val="005B5FD4"/>
    <w:rsid w:val="005D07A1"/>
    <w:rsid w:val="005D4374"/>
    <w:rsid w:val="005F3993"/>
    <w:rsid w:val="005F7657"/>
    <w:rsid w:val="006020A9"/>
    <w:rsid w:val="00610BCF"/>
    <w:rsid w:val="00622FEE"/>
    <w:rsid w:val="0064392D"/>
    <w:rsid w:val="0065014A"/>
    <w:rsid w:val="00656BA8"/>
    <w:rsid w:val="00660EFA"/>
    <w:rsid w:val="00663D05"/>
    <w:rsid w:val="006718F7"/>
    <w:rsid w:val="006753E1"/>
    <w:rsid w:val="006838B2"/>
    <w:rsid w:val="00683DC9"/>
    <w:rsid w:val="00687EC7"/>
    <w:rsid w:val="00693333"/>
    <w:rsid w:val="00693794"/>
    <w:rsid w:val="006A5DD2"/>
    <w:rsid w:val="006A6C0A"/>
    <w:rsid w:val="006A7945"/>
    <w:rsid w:val="006D1365"/>
    <w:rsid w:val="00700675"/>
    <w:rsid w:val="00717768"/>
    <w:rsid w:val="0074402A"/>
    <w:rsid w:val="007619F4"/>
    <w:rsid w:val="007857A5"/>
    <w:rsid w:val="007921CB"/>
    <w:rsid w:val="0079301A"/>
    <w:rsid w:val="0079475F"/>
    <w:rsid w:val="00795CB7"/>
    <w:rsid w:val="007A27EE"/>
    <w:rsid w:val="007A533D"/>
    <w:rsid w:val="007B5357"/>
    <w:rsid w:val="007D1045"/>
    <w:rsid w:val="007D3C19"/>
    <w:rsid w:val="007D5D3B"/>
    <w:rsid w:val="007E0734"/>
    <w:rsid w:val="00810334"/>
    <w:rsid w:val="008149D3"/>
    <w:rsid w:val="0086099C"/>
    <w:rsid w:val="00865A7F"/>
    <w:rsid w:val="008747EB"/>
    <w:rsid w:val="00881A9E"/>
    <w:rsid w:val="008A00D0"/>
    <w:rsid w:val="008A72FF"/>
    <w:rsid w:val="008B0D5A"/>
    <w:rsid w:val="008E7D62"/>
    <w:rsid w:val="0090318F"/>
    <w:rsid w:val="0091026C"/>
    <w:rsid w:val="00921B6C"/>
    <w:rsid w:val="009502FA"/>
    <w:rsid w:val="009515EE"/>
    <w:rsid w:val="00956B16"/>
    <w:rsid w:val="009704E0"/>
    <w:rsid w:val="00972AAE"/>
    <w:rsid w:val="00980EC3"/>
    <w:rsid w:val="00984572"/>
    <w:rsid w:val="0098543D"/>
    <w:rsid w:val="00987475"/>
    <w:rsid w:val="009A1241"/>
    <w:rsid w:val="009A5343"/>
    <w:rsid w:val="009B1B2D"/>
    <w:rsid w:val="009C66E5"/>
    <w:rsid w:val="009E2FC7"/>
    <w:rsid w:val="009E381C"/>
    <w:rsid w:val="009F2674"/>
    <w:rsid w:val="00A03181"/>
    <w:rsid w:val="00A3746E"/>
    <w:rsid w:val="00A3787E"/>
    <w:rsid w:val="00A4357C"/>
    <w:rsid w:val="00A443C4"/>
    <w:rsid w:val="00A450F5"/>
    <w:rsid w:val="00A62247"/>
    <w:rsid w:val="00A64FC3"/>
    <w:rsid w:val="00A7193C"/>
    <w:rsid w:val="00A7274B"/>
    <w:rsid w:val="00A92AFB"/>
    <w:rsid w:val="00AB5FB1"/>
    <w:rsid w:val="00AC38EC"/>
    <w:rsid w:val="00AD42D8"/>
    <w:rsid w:val="00AF6E60"/>
    <w:rsid w:val="00B01BC5"/>
    <w:rsid w:val="00B02867"/>
    <w:rsid w:val="00B03075"/>
    <w:rsid w:val="00B12575"/>
    <w:rsid w:val="00B2560C"/>
    <w:rsid w:val="00B74E2E"/>
    <w:rsid w:val="00B76316"/>
    <w:rsid w:val="00B94A39"/>
    <w:rsid w:val="00BA3B07"/>
    <w:rsid w:val="00BA71B3"/>
    <w:rsid w:val="00BB341F"/>
    <w:rsid w:val="00BB671E"/>
    <w:rsid w:val="00BB6F84"/>
    <w:rsid w:val="00BC0C77"/>
    <w:rsid w:val="00BD5572"/>
    <w:rsid w:val="00BF0275"/>
    <w:rsid w:val="00C40D6C"/>
    <w:rsid w:val="00C44CE0"/>
    <w:rsid w:val="00C71D22"/>
    <w:rsid w:val="00CA1A31"/>
    <w:rsid w:val="00CA223E"/>
    <w:rsid w:val="00CA3F55"/>
    <w:rsid w:val="00CB01EA"/>
    <w:rsid w:val="00CB0DC7"/>
    <w:rsid w:val="00CB2B67"/>
    <w:rsid w:val="00CC5994"/>
    <w:rsid w:val="00CE2011"/>
    <w:rsid w:val="00CE57CB"/>
    <w:rsid w:val="00CF1322"/>
    <w:rsid w:val="00D05AE6"/>
    <w:rsid w:val="00D05B9B"/>
    <w:rsid w:val="00D13240"/>
    <w:rsid w:val="00D2035F"/>
    <w:rsid w:val="00D2349F"/>
    <w:rsid w:val="00D37552"/>
    <w:rsid w:val="00D41B61"/>
    <w:rsid w:val="00D56F4E"/>
    <w:rsid w:val="00D63EC8"/>
    <w:rsid w:val="00D66DB2"/>
    <w:rsid w:val="00D76AE2"/>
    <w:rsid w:val="00D853BD"/>
    <w:rsid w:val="00DA3AD1"/>
    <w:rsid w:val="00DB12C0"/>
    <w:rsid w:val="00DB4056"/>
    <w:rsid w:val="00DC14E4"/>
    <w:rsid w:val="00DC5819"/>
    <w:rsid w:val="00DD3642"/>
    <w:rsid w:val="00DD49CF"/>
    <w:rsid w:val="00DD515F"/>
    <w:rsid w:val="00DE0180"/>
    <w:rsid w:val="00DE2C1D"/>
    <w:rsid w:val="00DF0BE9"/>
    <w:rsid w:val="00E24059"/>
    <w:rsid w:val="00E25ED2"/>
    <w:rsid w:val="00E43A74"/>
    <w:rsid w:val="00E45851"/>
    <w:rsid w:val="00E63D42"/>
    <w:rsid w:val="00E66A51"/>
    <w:rsid w:val="00E70D95"/>
    <w:rsid w:val="00E840DF"/>
    <w:rsid w:val="00E94E0C"/>
    <w:rsid w:val="00E95424"/>
    <w:rsid w:val="00E97D84"/>
    <w:rsid w:val="00EB0C80"/>
    <w:rsid w:val="00EB1B5B"/>
    <w:rsid w:val="00EC180F"/>
    <w:rsid w:val="00EC63CB"/>
    <w:rsid w:val="00ED1669"/>
    <w:rsid w:val="00F174E9"/>
    <w:rsid w:val="00F206B8"/>
    <w:rsid w:val="00F22906"/>
    <w:rsid w:val="00F27D7C"/>
    <w:rsid w:val="00F4063C"/>
    <w:rsid w:val="00F41AD8"/>
    <w:rsid w:val="00F536DD"/>
    <w:rsid w:val="00FA4599"/>
    <w:rsid w:val="00FA50D7"/>
    <w:rsid w:val="00FB167C"/>
    <w:rsid w:val="00FB6C28"/>
    <w:rsid w:val="00FC47AF"/>
    <w:rsid w:val="00FE39C9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F958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  <w:style w:type="paragraph" w:customStyle="1" w:styleId="t">
    <w:name w:val="t"/>
    <w:basedOn w:val="Normal"/>
    <w:rsid w:val="005B5FD4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3"/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rsid w:val="00317063"/>
    <w:pPr>
      <w:spacing w:before="100" w:beforeAutospacing="1" w:after="100" w:afterAutospacing="1"/>
    </w:pPr>
    <w:rPr>
      <w:rFonts w:eastAsia="PMingLiU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70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3AD1"/>
  </w:style>
  <w:style w:type="character" w:styleId="LineNumber">
    <w:name w:val="line number"/>
    <w:basedOn w:val="DefaultParagraphFont"/>
    <w:uiPriority w:val="99"/>
    <w:semiHidden/>
    <w:unhideWhenUsed/>
    <w:rsid w:val="008747EB"/>
  </w:style>
  <w:style w:type="character" w:styleId="PlaceholderText">
    <w:name w:val="Placeholder Text"/>
    <w:basedOn w:val="DefaultParagraphFont"/>
    <w:uiPriority w:val="99"/>
    <w:semiHidden/>
    <w:rsid w:val="0081033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3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5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50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507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032FA0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032FA0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mailto:andrew@gmail.com" TargetMode="Externa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mailto:andrew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gi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6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E17A6-0684-446B-B070-30BB899C9B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EEA26C-C70B-47AE-8A0D-472241005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F3DB4-CE60-4D22-9865-DFC8D00C5779}">
  <ds:schemaRefs>
    <ds:schemaRef ds:uri="http://schemas.microsoft.com/office/2006/metadata/properties"/>
    <ds:schemaRef ds:uri="http://schemas.microsoft.com/office/infopath/2007/PartnerControls"/>
    <ds:schemaRef ds:uri="e3cecddb-4c93-4872-a6fd-42c36c2b9cc1"/>
    <ds:schemaRef ds:uri="ea382bfb-503e-4507-8bf8-b87f920e3b7e"/>
  </ds:schemaRefs>
</ds:datastoreItem>
</file>

<file path=customXml/itemProps4.xml><?xml version="1.0" encoding="utf-8"?>
<ds:datastoreItem xmlns:ds="http://schemas.openxmlformats.org/officeDocument/2006/customXml" ds:itemID="{C66BDAAA-2894-4AD1-8E52-40291F0FE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ecddb-4c93-4872-a6fd-42c36c2b9cc1"/>
    <ds:schemaRef ds:uri="ea382bfb-503e-4507-8bf8-b87f920e3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Links>
    <vt:vector size="6" baseType="variant">
      <vt:variant>
        <vt:i4>458792</vt:i4>
      </vt:variant>
      <vt:variant>
        <vt:i4>0</vt:i4>
      </vt:variant>
      <vt:variant>
        <vt:i4>0</vt:i4>
      </vt:variant>
      <vt:variant>
        <vt:i4>5</vt:i4>
      </vt:variant>
      <vt:variant>
        <vt:lpwstr>mailto:andrew@gmail.com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Sivakumar Alagusundharam</cp:lastModifiedBy>
  <cp:revision>27</cp:revision>
  <cp:lastPrinted>2017-03-30T12:57:00Z</cp:lastPrinted>
  <dcterms:created xsi:type="dcterms:W3CDTF">2021-02-22T13:05:00Z</dcterms:created>
  <dcterms:modified xsi:type="dcterms:W3CDTF">2025-08-12T11:46:00Z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  <property fmtid="{D5CDD505-2E9C-101B-9397-08002B2CF9AE}" pid="3" name="MediaServiceImageTags">
    <vt:lpwstr/>
  </property>
</Properties>
</file>